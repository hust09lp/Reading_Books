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30827" w14:textId="77777777" w:rsidR="006A35C4" w:rsidRDefault="006A35C4">
      <w:pPr>
        <w:pStyle w:val="a4"/>
        <w:widowControl/>
        <w:rPr>
          <w:rFonts w:ascii="微软雅黑 Light" w:eastAsia="微软雅黑 Light" w:hAnsi="微软雅黑 Light" w:cs="微软雅黑 Light" w:hint="eastAsia"/>
          <w:color w:val="404040"/>
        </w:rPr>
      </w:pPr>
    </w:p>
    <w:p w14:paraId="0B11DE30" w14:textId="4776A999" w:rsidR="006A35C4" w:rsidRDefault="00417088">
      <w:pPr>
        <w:pStyle w:val="a4"/>
        <w:widowControl/>
        <w:jc w:val="center"/>
        <w:rPr>
          <w:rFonts w:ascii="微软雅黑 Light" w:eastAsia="微软雅黑 Light" w:hAnsi="微软雅黑 Light" w:cs="微软雅黑 Light" w:hint="eastAsia"/>
          <w:b/>
          <w:bCs/>
        </w:rPr>
      </w:pPr>
      <w:r>
        <w:rPr>
          <w:rFonts w:ascii="微软雅黑 Light" w:eastAsia="微软雅黑 Light" w:hAnsi="微软雅黑 Light" w:cs="微软雅黑 Light" w:hint="eastAsia"/>
          <w:b/>
          <w:bCs/>
        </w:rPr>
        <w:t>惊魂一夜</w:t>
      </w:r>
    </w:p>
    <w:p w14:paraId="35793346" w14:textId="3E4B0AA9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刘守仁摩挲着黄花梨木匣里</w:t>
      </w:r>
      <w:del w:id="0" w:author="Peng Liu" w:date="2025-04-28T23:10:00Z" w16du:dateUtc="2025-04-28T15:10:00Z">
        <w:r w:rsidRPr="00417088" w:rsidDel="00F9095E">
          <w:rPr>
            <w:rFonts w:ascii="微软雅黑 Light" w:eastAsia="微软雅黑 Light" w:hAnsi="微软雅黑 Light" w:cs="微软雅黑 Light" w:hint="eastAsia"/>
          </w:rPr>
          <w:delText>最后</w:delText>
        </w:r>
      </w:del>
      <w:ins w:id="1" w:author="Peng Liu" w:date="2025-04-28T23:10:00Z" w16du:dateUtc="2025-04-28T15:10:00Z">
        <w:r w:rsidR="00F9095E">
          <w:rPr>
            <w:rFonts w:ascii="微软雅黑 Light" w:eastAsia="微软雅黑 Light" w:hAnsi="微软雅黑 Light" w:cs="微软雅黑 Light" w:hint="eastAsia"/>
          </w:rPr>
          <w:t>的</w:t>
        </w:r>
      </w:ins>
      <w:r w:rsidRPr="00417088">
        <w:rPr>
          <w:rFonts w:ascii="微软雅黑 Light" w:eastAsia="微软雅黑 Light" w:hAnsi="微软雅黑 Light" w:cs="微软雅黑 Light"/>
        </w:rPr>
        <w:t>一方松烟墨，月光从雕花窗格里渗进来，在墨锭"千秋文章"的</w:t>
      </w:r>
      <w:proofErr w:type="gramStart"/>
      <w:r w:rsidRPr="00417088">
        <w:rPr>
          <w:rFonts w:ascii="微软雅黑 Light" w:eastAsia="微软雅黑 Light" w:hAnsi="微软雅黑 Light" w:cs="微软雅黑 Light"/>
        </w:rPr>
        <w:t>錾</w:t>
      </w:r>
      <w:proofErr w:type="gramEnd"/>
      <w:r w:rsidRPr="00417088">
        <w:rPr>
          <w:rFonts w:ascii="微软雅黑 Light" w:eastAsia="微软雅黑 Light" w:hAnsi="微软雅黑 Light" w:cs="微软雅黑 Light"/>
        </w:rPr>
        <w:t>金篆字上流淌。</w:t>
      </w:r>
      <w:del w:id="2" w:author="Peng Liu" w:date="2025-04-28T23:09:00Z" w16du:dateUtc="2025-04-28T15:09:00Z">
        <w:r w:rsidRPr="00417088" w:rsidDel="00F9095E">
          <w:rPr>
            <w:rFonts w:ascii="微软雅黑 Light" w:eastAsia="微软雅黑 Light" w:hAnsi="微软雅黑 Light" w:cs="微软雅黑 Light"/>
          </w:rPr>
          <w:delText>这是光绪二十三年他祖父用三担新茶换来的歙县老墨，墨面用鹿角胶混着珍珠粉打了九十九遍，说是要传给刘家世世代代的读书人。</w:delText>
        </w:r>
      </w:del>
    </w:p>
    <w:p w14:paraId="05B0DC79" w14:textId="7FE49A3E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前院飘来</w:t>
      </w:r>
      <w:del w:id="3" w:author="Peng Liu" w:date="2025-04-28T23:09:00Z" w16du:dateUtc="2025-04-28T15:09:00Z">
        <w:r w:rsidRPr="00417088" w:rsidDel="00F9095E">
          <w:rPr>
            <w:rFonts w:ascii="微软雅黑 Light" w:eastAsia="微软雅黑 Light" w:hAnsi="微软雅黑 Light" w:cs="微软雅黑 Light"/>
          </w:rPr>
          <w:delText>糖醋</w:delText>
        </w:r>
      </w:del>
      <w:r w:rsidRPr="00417088">
        <w:rPr>
          <w:rFonts w:ascii="微软雅黑 Light" w:eastAsia="微软雅黑 Light" w:hAnsi="微软雅黑 Light" w:cs="微软雅黑 Light"/>
        </w:rPr>
        <w:t>鲤鱼的香气，管家在门外第三次轻咳："老爷，吉时快到了。"</w:t>
      </w:r>
    </w:p>
    <w:p w14:paraId="6D06D1D7" w14:textId="05E640E6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他望着木匣里整整齐齐的十二方墨，突然想起今晨祭祖时断成两截的线香。</w:t>
      </w:r>
      <w:del w:id="4" w:author="Peng Liu" w:date="2025-04-28T23:10:00Z" w16du:dateUtc="2025-04-28T15:10:00Z">
        <w:r w:rsidRPr="00417088" w:rsidDel="00F9095E">
          <w:rPr>
            <w:rFonts w:ascii="微软雅黑 Light" w:eastAsia="微软雅黑 Light" w:hAnsi="微软雅黑 Light" w:cs="微软雅黑 Light" w:hint="eastAsia"/>
          </w:rPr>
          <w:delText>三十二</w:delText>
        </w:r>
      </w:del>
      <w:ins w:id="5" w:author="Peng Liu" w:date="2025-04-28T23:10:00Z" w16du:dateUtc="2025-04-28T15:10:00Z">
        <w:r w:rsidR="00F9095E">
          <w:rPr>
            <w:rFonts w:ascii="微软雅黑 Light" w:eastAsia="微软雅黑 Light" w:hAnsi="微软雅黑 Light" w:cs="微软雅黑 Light" w:hint="eastAsia"/>
          </w:rPr>
          <w:t>五</w:t>
        </w:r>
      </w:ins>
      <w:r w:rsidRPr="00417088">
        <w:rPr>
          <w:rFonts w:ascii="微软雅黑 Light" w:eastAsia="微软雅黑 Light" w:hAnsi="微软雅黑 Light" w:cs="微软雅黑 Light"/>
        </w:rPr>
        <w:t>房妻妾，六十</w:t>
      </w:r>
      <w:del w:id="6" w:author="Peng Liu" w:date="2025-04-28T23:11:00Z" w16du:dateUtc="2025-04-28T15:11:00Z">
        <w:r w:rsidRPr="00417088" w:rsidDel="00513F12">
          <w:rPr>
            <w:rFonts w:ascii="微软雅黑 Light" w:eastAsia="微软雅黑 Light" w:hAnsi="微软雅黑 Light" w:cs="微软雅黑 Light"/>
          </w:rPr>
          <w:delText>五</w:delText>
        </w:r>
      </w:del>
      <w:r w:rsidRPr="00417088">
        <w:rPr>
          <w:rFonts w:ascii="微软雅黑 Light" w:eastAsia="微软雅黑 Light" w:hAnsi="微软雅黑 Light" w:cs="微软雅黑 Light"/>
        </w:rPr>
        <w:t>载春秋，去年冬月才得的这个</w:t>
      </w:r>
      <w:proofErr w:type="gramStart"/>
      <w:r w:rsidRPr="00417088">
        <w:rPr>
          <w:rFonts w:ascii="微软雅黑 Light" w:eastAsia="微软雅黑 Light" w:hAnsi="微软雅黑 Light" w:cs="微软雅黑 Light"/>
        </w:rPr>
        <w:t>麟</w:t>
      </w:r>
      <w:proofErr w:type="gramEnd"/>
      <w:r w:rsidRPr="00417088">
        <w:rPr>
          <w:rFonts w:ascii="微软雅黑 Light" w:eastAsia="微软雅黑 Light" w:hAnsi="微软雅黑 Light" w:cs="微软雅黑 Light"/>
        </w:rPr>
        <w:t>儿，</w:t>
      </w:r>
      <w:del w:id="7" w:author="Peng Liu" w:date="2025-04-28T23:09:00Z" w16du:dateUtc="2025-04-28T15:09:00Z">
        <w:r w:rsidRPr="00417088" w:rsidDel="00F9095E">
          <w:rPr>
            <w:rFonts w:ascii="微软雅黑 Light" w:eastAsia="微软雅黑 Light" w:hAnsi="微软雅黑 Light" w:cs="微软雅黑 Light"/>
          </w:rPr>
          <w:delText>到底</w:delText>
        </w:r>
      </w:del>
      <w:r w:rsidRPr="00417088">
        <w:rPr>
          <w:rFonts w:ascii="微软雅黑 Light" w:eastAsia="微软雅黑 Light" w:hAnsi="微软雅黑 Light" w:cs="微软雅黑 Light"/>
        </w:rPr>
        <w:t>该用</w:t>
      </w:r>
      <w:proofErr w:type="gramStart"/>
      <w:r w:rsidRPr="00417088">
        <w:rPr>
          <w:rFonts w:ascii="微软雅黑 Light" w:eastAsia="微软雅黑 Light" w:hAnsi="微软雅黑 Light" w:cs="微软雅黑 Light"/>
        </w:rPr>
        <w:t>哪方墨来记入</w:t>
      </w:r>
      <w:proofErr w:type="gramEnd"/>
      <w:r w:rsidRPr="00417088">
        <w:rPr>
          <w:rFonts w:ascii="微软雅黑 Light" w:eastAsia="微软雅黑 Light" w:hAnsi="微软雅黑 Light" w:cs="微软雅黑 Light"/>
        </w:rPr>
        <w:t>族谱？</w:t>
      </w:r>
      <w:del w:id="8" w:author="Peng Liu" w:date="2025-04-28T23:23:00Z" w16du:dateUtc="2025-04-28T15:23:00Z">
        <w:r w:rsidRPr="00417088" w:rsidDel="00AB77BE">
          <w:rPr>
            <w:rFonts w:ascii="微软雅黑 Light" w:eastAsia="微软雅黑 Light" w:hAnsi="微软雅黑 Light" w:cs="微软雅黑 Light"/>
          </w:rPr>
          <w:delText>窗外的桂花忽然簌簌落下一阵</w:delText>
        </w:r>
      </w:del>
      <w:r w:rsidRPr="00417088">
        <w:rPr>
          <w:rFonts w:ascii="微软雅黑 Light" w:eastAsia="微软雅黑 Light" w:hAnsi="微软雅黑 Light" w:cs="微软雅黑 Light"/>
        </w:rPr>
        <w:t>，</w:t>
      </w:r>
      <w:ins w:id="9" w:author="Peng Liu" w:date="2025-04-28T23:23:00Z" w16du:dateUtc="2025-04-28T15:23:00Z">
        <w:r w:rsidR="00AB77BE" w:rsidRPr="00417088" w:rsidDel="00AB77BE">
          <w:rPr>
            <w:rFonts w:ascii="微软雅黑 Light" w:eastAsia="微软雅黑 Light" w:hAnsi="微软雅黑 Light" w:cs="微软雅黑 Light"/>
          </w:rPr>
          <w:t xml:space="preserve"> </w:t>
        </w:r>
      </w:ins>
      <w:del w:id="10" w:author="Peng Liu" w:date="2025-04-28T23:23:00Z" w16du:dateUtc="2025-04-28T15:23:00Z">
        <w:r w:rsidRPr="00417088" w:rsidDel="00AB77BE">
          <w:rPr>
            <w:rFonts w:ascii="微软雅黑 Light" w:eastAsia="微软雅黑 Light" w:hAnsi="微软雅黑 Light" w:cs="微软雅黑 Light"/>
          </w:rPr>
          <w:delText>他鬼使神差地抓起刻着"蟾宫折桂"的那块。</w:delText>
        </w:r>
      </w:del>
    </w:p>
    <w:p w14:paraId="39AD14AD" w14:textId="15B2661A" w:rsidR="00417088" w:rsidRPr="00417088" w:rsidRDefault="00AB77BE" w:rsidP="00417088">
      <w:pPr>
        <w:pStyle w:val="a4"/>
        <w:rPr>
          <w:rFonts w:ascii="微软雅黑 Light" w:eastAsia="微软雅黑 Light" w:hAnsi="微软雅黑 Light" w:cs="微软雅黑 Light"/>
        </w:rPr>
      </w:pPr>
      <w:ins w:id="11" w:author="Peng Liu" w:date="2025-04-28T23:23:00Z" w16du:dateUtc="2025-04-28T15:23:00Z">
        <w:r w:rsidRPr="00417088">
          <w:rPr>
            <w:rFonts w:ascii="微软雅黑 Light" w:eastAsia="微软雅黑 Light" w:hAnsi="微软雅黑 Light" w:cs="微软雅黑 Light"/>
          </w:rPr>
          <w:t>窗外的桂花忽然簌簌落下一阵</w:t>
        </w:r>
        <w:r>
          <w:rPr>
            <w:rFonts w:ascii="微软雅黑 Light" w:eastAsia="微软雅黑 Light" w:hAnsi="微软雅黑 Light" w:cs="微软雅黑 Light" w:hint="eastAsia"/>
          </w:rPr>
          <w:t>，</w:t>
        </w:r>
      </w:ins>
      <w:r w:rsidR="00417088" w:rsidRPr="00417088">
        <w:rPr>
          <w:rFonts w:ascii="微软雅黑 Light" w:eastAsia="微软雅黑 Light" w:hAnsi="微软雅黑 Light" w:cs="微软雅黑 Light"/>
        </w:rPr>
        <w:t>垂花门外的喧嚣随着夜风涌来。七舅爷的破锣嗓子正在吹嘘新得的和田玉扳指："要我说咱们小公子将来必是状元之才！"刘守仁低头看着自己松垮的手背，那些年轻时能悬腕写小楷的筋脉，如今连抱着婴孩都会发抖。</w:t>
      </w:r>
    </w:p>
    <w:p w14:paraId="3FFEF628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"砰！"</w:t>
      </w:r>
    </w:p>
    <w:p w14:paraId="3336370C" w14:textId="1B0F495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青花瓷盘碎裂的脆响刺破满堂笑语。刘守仁抬头时，</w:t>
      </w:r>
      <w:del w:id="12" w:author="Peng Liu" w:date="2025-04-28T23:12:00Z" w16du:dateUtc="2025-04-28T15:12:00Z">
        <w:r w:rsidRPr="00417088" w:rsidDel="00513F12">
          <w:rPr>
            <w:rFonts w:ascii="微软雅黑 Light" w:eastAsia="微软雅黑 Light" w:hAnsi="微软雅黑 Light" w:cs="微软雅黑 Light"/>
          </w:rPr>
          <w:delText>正</w:delText>
        </w:r>
      </w:del>
      <w:r w:rsidRPr="00417088">
        <w:rPr>
          <w:rFonts w:ascii="微软雅黑 Light" w:eastAsia="微软雅黑 Light" w:hAnsi="微软雅黑 Light" w:cs="微软雅黑 Light"/>
        </w:rPr>
        <w:t>看见</w:t>
      </w:r>
      <w:ins w:id="13" w:author="Peng Liu" w:date="2025-04-28T23:12:00Z" w16du:dateUtc="2025-04-28T15:12:00Z">
        <w:r w:rsidR="00513F12">
          <w:rPr>
            <w:rFonts w:ascii="微软雅黑 Light" w:eastAsia="微软雅黑 Light" w:hAnsi="微软雅黑 Light" w:cs="微软雅黑 Light" w:hint="eastAsia"/>
          </w:rPr>
          <w:t>一个</w:t>
        </w:r>
      </w:ins>
      <w:r w:rsidRPr="00417088">
        <w:rPr>
          <w:rFonts w:ascii="微软雅黑 Light" w:eastAsia="微软雅黑 Light" w:hAnsi="微软雅黑 Light" w:cs="微软雅黑 Light"/>
        </w:rPr>
        <w:t>白衣少女拎着七舅爷的后领，翡翠扳指在空中划出青碧的弧线。月光从她云纹织锦的袖口流泻而下，倒像是捧了满把星子。</w:t>
      </w:r>
    </w:p>
    <w:p w14:paraId="41EA8B05" w14:textId="4A4BD0B8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lastRenderedPageBreak/>
        <w:t>"都给我滚开！"少女的娇</w:t>
      </w:r>
      <w:proofErr w:type="gramStart"/>
      <w:r w:rsidRPr="00417088">
        <w:rPr>
          <w:rFonts w:ascii="微软雅黑 Light" w:eastAsia="微软雅黑 Light" w:hAnsi="微软雅黑 Light" w:cs="微软雅黑 Light"/>
        </w:rPr>
        <w:t>叱</w:t>
      </w:r>
      <w:proofErr w:type="gramEnd"/>
      <w:r w:rsidRPr="00417088">
        <w:rPr>
          <w:rFonts w:ascii="微软雅黑 Light" w:eastAsia="微软雅黑 Light" w:hAnsi="微软雅黑 Light" w:cs="微软雅黑 Light"/>
        </w:rPr>
        <w:t>惊</w:t>
      </w:r>
      <w:proofErr w:type="gramStart"/>
      <w:r w:rsidRPr="00417088">
        <w:rPr>
          <w:rFonts w:ascii="微软雅黑 Light" w:eastAsia="微软雅黑 Light" w:hAnsi="微软雅黑 Light" w:cs="微软雅黑 Light"/>
        </w:rPr>
        <w:t>飞檐下宿鸟</w:t>
      </w:r>
      <w:proofErr w:type="gramEnd"/>
      <w:r w:rsidRPr="00417088">
        <w:rPr>
          <w:rFonts w:ascii="微软雅黑 Light" w:eastAsia="微软雅黑 Light" w:hAnsi="微软雅黑 Light" w:cs="微软雅黑 Light"/>
        </w:rPr>
        <w:t>。那把钢刀插进八仙桌的瞬间，刘守仁</w:t>
      </w:r>
      <w:del w:id="14" w:author="Peng Liu" w:date="2025-04-28T23:12:00Z" w16du:dateUtc="2025-04-28T15:12:00Z">
        <w:r w:rsidRPr="00417088" w:rsidDel="00513F12">
          <w:rPr>
            <w:rFonts w:ascii="微软雅黑 Light" w:eastAsia="微软雅黑 Light" w:hAnsi="微软雅黑 Light" w:cs="微软雅黑 Light"/>
          </w:rPr>
          <w:delText>突然看清刀柄上缠着的金丝——和去年漕帮送来的"贺帖"上嵌的金丝一模一样。</w:delText>
        </w:r>
      </w:del>
    </w:p>
    <w:p w14:paraId="55FE2874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黄蓉足尖轻点，掠过大红洒金的贺联。她特意换了最贵的浮光锦，雪白的裙裾在月光下泛着珍珠般的光晕。郭靖在身后欲言又止的模样让她心头刺痛，指尖发力将胖商人摔出去时，特意让他的绸缎衣裳沾满酒糟。</w:t>
      </w:r>
    </w:p>
    <w:p w14:paraId="1262DC09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"老丈人发什么呆呢？"她揪住主人花白胡子往上提，满意地听到倒抽冷气的声音。这宅子里的陈腐气息让她想起桃花岛的藏书阁，父亲惩罚她背不出《南华经》时，也会这样揪着她的小髻。</w:t>
      </w:r>
    </w:p>
    <w:p w14:paraId="759FFC57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当看见</w:t>
      </w:r>
      <w:proofErr w:type="gramStart"/>
      <w:r w:rsidRPr="00417088">
        <w:rPr>
          <w:rFonts w:ascii="微软雅黑 Light" w:eastAsia="微软雅黑 Light" w:hAnsi="微软雅黑 Light" w:cs="微软雅黑 Light"/>
        </w:rPr>
        <w:t>紫檀案</w:t>
      </w:r>
      <w:proofErr w:type="gramEnd"/>
      <w:r w:rsidRPr="00417088">
        <w:rPr>
          <w:rFonts w:ascii="微软雅黑 Light" w:eastAsia="微软雅黑 Light" w:hAnsi="微软雅黑 Light" w:cs="微软雅黑 Light"/>
        </w:rPr>
        <w:t>上的文房四宝，黄</w:t>
      </w:r>
      <w:proofErr w:type="gramStart"/>
      <w:r w:rsidRPr="00417088">
        <w:rPr>
          <w:rFonts w:ascii="微软雅黑 Light" w:eastAsia="微软雅黑 Light" w:hAnsi="微软雅黑 Light" w:cs="微软雅黑 Light"/>
        </w:rPr>
        <w:t>蓉眼睛</w:t>
      </w:r>
      <w:proofErr w:type="gramEnd"/>
      <w:r w:rsidRPr="00417088">
        <w:rPr>
          <w:rFonts w:ascii="微软雅黑 Light" w:eastAsia="微软雅黑 Light" w:hAnsi="微软雅黑 Light" w:cs="微软雅黑 Light"/>
        </w:rPr>
        <w:t>倏地亮了。她故意用沾着松子糖的手指</w:t>
      </w:r>
      <w:proofErr w:type="gramStart"/>
      <w:r w:rsidRPr="00417088">
        <w:rPr>
          <w:rFonts w:ascii="微软雅黑 Light" w:eastAsia="微软雅黑 Light" w:hAnsi="微软雅黑 Light" w:cs="微软雅黑 Light"/>
        </w:rPr>
        <w:t>去捏那方</w:t>
      </w:r>
      <w:proofErr w:type="gramEnd"/>
      <w:r w:rsidRPr="00417088">
        <w:rPr>
          <w:rFonts w:ascii="微软雅黑 Light" w:eastAsia="微软雅黑 Light" w:hAnsi="微软雅黑 Light" w:cs="微软雅黑 Light"/>
        </w:rPr>
        <w:t>荷叶砚，果然听到老头发颤的抽气声。七星岩水坑石雕的砚台沁凉如冰，映着烛光能看见细密的鱼脑纹——倒是配</w:t>
      </w:r>
      <w:proofErr w:type="gramStart"/>
      <w:r w:rsidRPr="00417088">
        <w:rPr>
          <w:rFonts w:ascii="微软雅黑 Light" w:eastAsia="微软雅黑 Light" w:hAnsi="微软雅黑 Light" w:cs="微软雅黑 Light"/>
        </w:rPr>
        <w:t>得上靖哥哥</w:t>
      </w:r>
      <w:proofErr w:type="gramEnd"/>
      <w:r w:rsidRPr="00417088">
        <w:rPr>
          <w:rFonts w:ascii="微软雅黑 Light" w:eastAsia="微软雅黑 Light" w:hAnsi="微软雅黑 Light" w:cs="微软雅黑 Light"/>
        </w:rPr>
        <w:t>画阵图。</w:t>
      </w:r>
    </w:p>
    <w:p w14:paraId="15A082DB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"好砚台！"她反手将滚烫的烧刀子倒进砚池，看着琥珀色的酒液漫过"文光射斗"的铭文。老头踉跄着要来抢，被她用刀背轻轻一拍就跌坐在太师椅上。满座宾客像被冻住的虾子，有个穿酱色长衫的居然尿湿了青砖地。</w:t>
      </w:r>
    </w:p>
    <w:p w14:paraId="49C8B8BD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郭靖在身后轻唤："蓉儿.</w:t>
      </w:r>
      <w:proofErr w:type="gramStart"/>
      <w:r w:rsidRPr="00417088">
        <w:rPr>
          <w:rFonts w:ascii="微软雅黑 Light" w:eastAsia="微软雅黑 Light" w:hAnsi="微软雅黑 Light" w:cs="微软雅黑 Light"/>
        </w:rPr>
        <w:t>.....</w:t>
      </w:r>
      <w:proofErr w:type="gramEnd"/>
      <w:r w:rsidRPr="00417088">
        <w:rPr>
          <w:rFonts w:ascii="微软雅黑 Light" w:eastAsia="微软雅黑 Light" w:hAnsi="微软雅黑 Light" w:cs="微软雅黑 Light"/>
        </w:rPr>
        <w:t>"她假装没听见，把松烟墨在酒砚里碾成黑泥。墨香混着酒气腾起来时，她忽然想起去年生辰，父亲也是这样在醉仙楼摔了她新得的洮河砚。</w:t>
      </w:r>
    </w:p>
    <w:p w14:paraId="1DC51999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婴儿啼哭从屏风后传来时，黄蓉正逼着主人喝第三碗酒。老头喉结滚动着咽下混着墨汁的烈酒，突然盯着她腰间玉佩瞳孔紧缩——那上面刻着九瓣桃花的暗纹。</w:t>
      </w:r>
    </w:p>
    <w:p w14:paraId="2D73D6BA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lastRenderedPageBreak/>
        <w:t>"看什么看？"她故意晃了晃玉佩，去年在临安府收拾漕帮喽啰时，有个小头目也戴过类似的。当时她用玉簪在那人脸上刻了朵桃花，不知道现在疤痕消了没有。</w:t>
      </w:r>
    </w:p>
    <w:p w14:paraId="500176BC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当把金锭塞进襁褓时，婴儿颈后朱砂色的胎记让她手指顿了顿。这火焰状的</w:t>
      </w:r>
      <w:proofErr w:type="gramStart"/>
      <w:r w:rsidRPr="00417088">
        <w:rPr>
          <w:rFonts w:ascii="微软雅黑 Light" w:eastAsia="微软雅黑 Light" w:hAnsi="微软雅黑 Light" w:cs="微软雅黑 Light"/>
        </w:rPr>
        <w:t>印记她</w:t>
      </w:r>
      <w:proofErr w:type="gramEnd"/>
      <w:r w:rsidRPr="00417088">
        <w:rPr>
          <w:rFonts w:ascii="微软雅黑 Light" w:eastAsia="微软雅黑 Light" w:hAnsi="微软雅黑 Light" w:cs="微软雅黑 Light"/>
        </w:rPr>
        <w:t>在《五毒秘传》里见过，说是"火</w:t>
      </w:r>
      <w:proofErr w:type="gramStart"/>
      <w:r w:rsidRPr="00417088">
        <w:rPr>
          <w:rFonts w:ascii="微软雅黑 Light" w:eastAsia="微软雅黑 Light" w:hAnsi="微软雅黑 Light" w:cs="微软雅黑 Light"/>
        </w:rPr>
        <w:t>厄</w:t>
      </w:r>
      <w:proofErr w:type="gramEnd"/>
      <w:r w:rsidRPr="00417088">
        <w:rPr>
          <w:rFonts w:ascii="微软雅黑 Light" w:eastAsia="微软雅黑 Light" w:hAnsi="微软雅黑 Light" w:cs="微软雅黑 Light"/>
        </w:rPr>
        <w:t>之相，见血方解"。老头突然疯了一样扑过来，被她用空酒坛轻轻一磕就晕了过去。</w:t>
      </w:r>
    </w:p>
    <w:p w14:paraId="6334E9FA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子夜更鼓响起时，</w:t>
      </w:r>
      <w:proofErr w:type="gramStart"/>
      <w:r w:rsidRPr="00417088">
        <w:rPr>
          <w:rFonts w:ascii="微软雅黑 Light" w:eastAsia="微软雅黑 Light" w:hAnsi="微软雅黑 Light" w:cs="微软雅黑 Light"/>
        </w:rPr>
        <w:t>黄蓉正把最后半坛酒</w:t>
      </w:r>
      <w:proofErr w:type="gramEnd"/>
      <w:r w:rsidRPr="00417088">
        <w:rPr>
          <w:rFonts w:ascii="微软雅黑 Light" w:eastAsia="微软雅黑 Light" w:hAnsi="微软雅黑 Light" w:cs="微软雅黑 Light"/>
        </w:rPr>
        <w:t>浇在族谱上。墨字在金箔纸上化开，像是无数扭曲的蝌蚪。郭靖来拉她袖子，月光照在他紧皱的眉头上，倒显出几分傻气。</w:t>
      </w:r>
    </w:p>
    <w:p w14:paraId="00011A4E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"</w:t>
      </w:r>
      <w:proofErr w:type="gramStart"/>
      <w:r w:rsidRPr="00417088">
        <w:rPr>
          <w:rFonts w:ascii="微软雅黑 Light" w:eastAsia="微软雅黑 Light" w:hAnsi="微软雅黑 Light" w:cs="微软雅黑 Light"/>
        </w:rPr>
        <w:t>走啦走啦</w:t>
      </w:r>
      <w:proofErr w:type="gramEnd"/>
      <w:r w:rsidRPr="00417088">
        <w:rPr>
          <w:rFonts w:ascii="微软雅黑 Light" w:eastAsia="微软雅黑 Light" w:hAnsi="微软雅黑 Light" w:cs="微软雅黑 Light"/>
        </w:rPr>
        <w:t>。"她甩开他的手跃上墙头，雪白的裙角扫落几片桂花。身后传来瓷器碎裂的声响，不知是谁碰倒了供着麒麟送子的青花</w:t>
      </w:r>
      <w:proofErr w:type="gramStart"/>
      <w:r w:rsidRPr="00417088">
        <w:rPr>
          <w:rFonts w:ascii="微软雅黑 Light" w:eastAsia="微软雅黑 Light" w:hAnsi="微软雅黑 Light" w:cs="微软雅黑 Light"/>
        </w:rPr>
        <w:t>樽</w:t>
      </w:r>
      <w:proofErr w:type="gramEnd"/>
      <w:r w:rsidRPr="00417088">
        <w:rPr>
          <w:rFonts w:ascii="微软雅黑 Light" w:eastAsia="微软雅黑 Light" w:hAnsi="微软雅黑 Light" w:cs="微软雅黑 Light"/>
        </w:rPr>
        <w:t>。</w:t>
      </w:r>
    </w:p>
    <w:p w14:paraId="56BB1220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刘守仁是在墨香中醒来的。混着酒液的徽墨在地砖上蜿蜒成河，月光浸着残破的"蟾宫折桂"砚，那些精细雕刻的桂枝现在像干枯的血管。管家捧着金锭哆嗦如筛糠："漕帮的人天没亮就来了，说是......说是要找戴桃花玉佩的姑娘。"</w:t>
      </w:r>
    </w:p>
    <w:p w14:paraId="61B326C5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他摸了摸下巴，被扯断的胡茬刺得生疼。去年漕帮送来的金丝请柬还锁在书房暗格里，上面用朱砂写着"八月十五，月满人圆"。奶娘抱着啼哭的婴儿过来，襁褓里的金锭压得锦缎凹陷，倒像是块烧红的烙铁。</w:t>
      </w:r>
    </w:p>
    <w:p w14:paraId="30E348E8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r w:rsidRPr="00417088">
        <w:rPr>
          <w:rFonts w:ascii="微软雅黑 Light" w:eastAsia="微软雅黑 Light" w:hAnsi="微软雅黑 Light" w:cs="微软雅黑 Light"/>
        </w:rPr>
        <w:t>"老爷！"丫鬟突然惊叫。族谱上的墨迹全部晕成团团黑影，唯有用松烟墨写的长孙名字清晰如刻——"刘念安"三个字正在月光下渗出诡异的金粉。</w:t>
      </w:r>
    </w:p>
    <w:p w14:paraId="1A70B0FE" w14:textId="77777777" w:rsidR="00417088" w:rsidRPr="00417088" w:rsidRDefault="00417088" w:rsidP="00417088">
      <w:pPr>
        <w:pStyle w:val="a4"/>
        <w:rPr>
          <w:rFonts w:ascii="微软雅黑 Light" w:eastAsia="微软雅黑 Light" w:hAnsi="微软雅黑 Light" w:cs="微软雅黑 Light"/>
        </w:rPr>
      </w:pPr>
      <w:proofErr w:type="gramStart"/>
      <w:r w:rsidRPr="00417088">
        <w:rPr>
          <w:rFonts w:ascii="微软雅黑 Light" w:eastAsia="微软雅黑 Light" w:hAnsi="微软雅黑 Light" w:cs="微软雅黑 Light"/>
        </w:rPr>
        <w:t>更声又</w:t>
      </w:r>
      <w:proofErr w:type="gramEnd"/>
      <w:r w:rsidRPr="00417088">
        <w:rPr>
          <w:rFonts w:ascii="微软雅黑 Light" w:eastAsia="微软雅黑 Light" w:hAnsi="微软雅黑 Light" w:cs="微软雅黑 Light"/>
        </w:rPr>
        <w:t>起时，刘守</w:t>
      </w:r>
      <w:proofErr w:type="gramStart"/>
      <w:r w:rsidRPr="00417088">
        <w:rPr>
          <w:rFonts w:ascii="微软雅黑 Light" w:eastAsia="微软雅黑 Light" w:hAnsi="微软雅黑 Light" w:cs="微软雅黑 Light"/>
        </w:rPr>
        <w:t>仁终于</w:t>
      </w:r>
      <w:proofErr w:type="gramEnd"/>
      <w:r w:rsidRPr="00417088">
        <w:rPr>
          <w:rFonts w:ascii="微软雅黑 Light" w:eastAsia="微软雅黑 Light" w:hAnsi="微软雅黑 Light" w:cs="微软雅黑 Light"/>
        </w:rPr>
        <w:t>想起二十年前在临安府衙门看到的通缉令。画中少女眼角有粒小痣，悬赏金额是二十两黄金。他颤巍巍走到院中，看见墙头桂花瓣上凝</w:t>
      </w:r>
      <w:r w:rsidRPr="00417088">
        <w:rPr>
          <w:rFonts w:ascii="微软雅黑 Light" w:eastAsia="微软雅黑 Light" w:hAnsi="微软雅黑 Light" w:cs="微软雅黑 Light"/>
        </w:rPr>
        <w:lastRenderedPageBreak/>
        <w:t>着霜似的月光，突然很想知道今夜究竟是不是满月。</w:t>
      </w:r>
    </w:p>
    <w:p w14:paraId="0AC05733" w14:textId="77777777" w:rsidR="006A35C4" w:rsidRPr="00417088" w:rsidRDefault="006A35C4" w:rsidP="00417088">
      <w:pPr>
        <w:pStyle w:val="a4"/>
        <w:widowControl/>
        <w:rPr>
          <w:rFonts w:ascii="微软雅黑 Light" w:eastAsia="微软雅黑 Light" w:hAnsi="微软雅黑 Light" w:cs="微软雅黑 Light" w:hint="eastAsia"/>
        </w:rPr>
      </w:pPr>
    </w:p>
    <w:sectPr w:rsidR="006A35C4" w:rsidRPr="00417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ng Liu">
    <w15:presenceInfo w15:providerId="Windows Live" w15:userId="7d0b5bd7cbb36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7B6DC7"/>
    <w:rsid w:val="000B1C22"/>
    <w:rsid w:val="001D435C"/>
    <w:rsid w:val="00417088"/>
    <w:rsid w:val="00505B06"/>
    <w:rsid w:val="00513F12"/>
    <w:rsid w:val="006A35C4"/>
    <w:rsid w:val="007E5AF7"/>
    <w:rsid w:val="008233CE"/>
    <w:rsid w:val="008B6F79"/>
    <w:rsid w:val="008D30CA"/>
    <w:rsid w:val="009E5534"/>
    <w:rsid w:val="00A25032"/>
    <w:rsid w:val="00AA1971"/>
    <w:rsid w:val="00AB77BE"/>
    <w:rsid w:val="00C74DF9"/>
    <w:rsid w:val="00D62FCF"/>
    <w:rsid w:val="00DA68BE"/>
    <w:rsid w:val="00DC5BB9"/>
    <w:rsid w:val="00DF682F"/>
    <w:rsid w:val="00E74D9D"/>
    <w:rsid w:val="00EE0CBD"/>
    <w:rsid w:val="00F9095E"/>
    <w:rsid w:val="00FA279C"/>
    <w:rsid w:val="02317AF5"/>
    <w:rsid w:val="02D6096C"/>
    <w:rsid w:val="02F46DFF"/>
    <w:rsid w:val="0642790D"/>
    <w:rsid w:val="066C6571"/>
    <w:rsid w:val="07CC09EB"/>
    <w:rsid w:val="07FF1E34"/>
    <w:rsid w:val="088A3179"/>
    <w:rsid w:val="0AC91212"/>
    <w:rsid w:val="0B2C5A73"/>
    <w:rsid w:val="0C0B2605"/>
    <w:rsid w:val="0C1101A3"/>
    <w:rsid w:val="0C670CE3"/>
    <w:rsid w:val="102313C5"/>
    <w:rsid w:val="13550110"/>
    <w:rsid w:val="15100BB9"/>
    <w:rsid w:val="17A42A30"/>
    <w:rsid w:val="185A1650"/>
    <w:rsid w:val="192161AB"/>
    <w:rsid w:val="19514B52"/>
    <w:rsid w:val="1B60145D"/>
    <w:rsid w:val="1E0D715B"/>
    <w:rsid w:val="248D2843"/>
    <w:rsid w:val="24CA0A6C"/>
    <w:rsid w:val="275475BD"/>
    <w:rsid w:val="27687CE7"/>
    <w:rsid w:val="28A32AC6"/>
    <w:rsid w:val="2A406D9A"/>
    <w:rsid w:val="2DE41D3C"/>
    <w:rsid w:val="2DF65651"/>
    <w:rsid w:val="2EBF49BF"/>
    <w:rsid w:val="2F7B6DC7"/>
    <w:rsid w:val="30776DA0"/>
    <w:rsid w:val="31480833"/>
    <w:rsid w:val="33264D74"/>
    <w:rsid w:val="34AE6BFF"/>
    <w:rsid w:val="35A63D7A"/>
    <w:rsid w:val="380B4369"/>
    <w:rsid w:val="3B726881"/>
    <w:rsid w:val="3E517603"/>
    <w:rsid w:val="408416E3"/>
    <w:rsid w:val="40B842B9"/>
    <w:rsid w:val="40EF1377"/>
    <w:rsid w:val="41B359D9"/>
    <w:rsid w:val="4DD0778F"/>
    <w:rsid w:val="4ED96B17"/>
    <w:rsid w:val="517F71C4"/>
    <w:rsid w:val="51856AE2"/>
    <w:rsid w:val="54813591"/>
    <w:rsid w:val="54BD6AA2"/>
    <w:rsid w:val="561D553B"/>
    <w:rsid w:val="5E672E90"/>
    <w:rsid w:val="626C6E93"/>
    <w:rsid w:val="69F44CA8"/>
    <w:rsid w:val="77234781"/>
    <w:rsid w:val="77420E4E"/>
    <w:rsid w:val="787B4617"/>
    <w:rsid w:val="788F1714"/>
    <w:rsid w:val="7A76789E"/>
    <w:rsid w:val="7BAE6AB2"/>
    <w:rsid w:val="7D9C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95589"/>
  <w15:docId w15:val="{A7320D17-BE80-4DB7-B216-7C30EF3E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6">
    <w:name w:val="heading 6"/>
    <w:basedOn w:val="a"/>
    <w:next w:val="a"/>
    <w:semiHidden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annotation reference"/>
    <w:basedOn w:val="a0"/>
    <w:qFormat/>
    <w:rPr>
      <w:sz w:val="21"/>
      <w:szCs w:val="21"/>
    </w:rPr>
  </w:style>
  <w:style w:type="paragraph" w:customStyle="1" w:styleId="1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Revision"/>
    <w:hidden/>
    <w:uiPriority w:val="99"/>
    <w:unhideWhenUsed/>
    <w:rsid w:val="00417088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858</Words>
  <Characters>858</Characters>
  <Application>Microsoft Office Word</Application>
  <DocSecurity>0</DocSecurity>
  <Lines>29</Lines>
  <Paragraphs>22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刘朋</dc:creator>
  <cp:lastModifiedBy>Peng Liu</cp:lastModifiedBy>
  <cp:revision>19</cp:revision>
  <dcterms:created xsi:type="dcterms:W3CDTF">2025-02-03T09:55:00Z</dcterms:created>
  <dcterms:modified xsi:type="dcterms:W3CDTF">2025-04-28T16:01:00Z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9552A231EA7D4F7B9F3154594F31D950_11</vt:lpwstr>
  </property>
  <property fmtid="{D5CDD505-2E9C-101B-9397-08002B2CF9AE}" pid="4" name="KSOTemplateDocerSaveRecord">
    <vt:lpwstr>eyJoZGlkIjoiMjdjNzQ5YjI3OTIzNjIzYmZlZmE2MWFiZmM1Mjg2ZWUiLCJ1c2VySWQiOiI0OTYwMDg5OTEifQ==</vt:lpwstr>
  </property>
</Properties>
</file>