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7B55F9">
      <w:pPr>
        <w:pStyle w:val="6"/>
        <w:widowControl/>
        <w:rPr>
          <w:ins w:id="0" w:author="刘朋" w:date="2025-02-11T17:06:00Z"/>
          <w:rFonts w:hint="eastAsia" w:ascii="微软雅黑 Light" w:hAnsi="微软雅黑 Light" w:eastAsia="微软雅黑 Light" w:cs="微软雅黑 Light"/>
          <w:color w:val="0000FF"/>
        </w:rPr>
      </w:pPr>
      <w:r>
        <w:rPr>
          <w:rFonts w:hint="eastAsia" w:ascii="微软雅黑 Light" w:hAnsi="微软雅黑 Light" w:eastAsia="微软雅黑 Light" w:cs="微软雅黑 Light"/>
          <w:color w:val="0000FF"/>
        </w:rPr>
        <w:t>基本描述：“大C人到中年，</w:t>
      </w:r>
    </w:p>
    <w:p w14:paraId="294229C1">
      <w:pPr>
        <w:pStyle w:val="6"/>
        <w:widowControl/>
        <w:rPr>
          <w:ins w:id="1" w:author="刘朋" w:date="2025-02-11T17:06:00Z"/>
          <w:rFonts w:hint="eastAsia" w:ascii="微软雅黑 Light" w:hAnsi="微软雅黑 Light" w:eastAsia="微软雅黑 Light" w:cs="微软雅黑 Light"/>
          <w:color w:val="0000FF"/>
        </w:rPr>
      </w:pPr>
      <w:r>
        <w:rPr>
          <w:rFonts w:hint="eastAsia" w:ascii="微软雅黑 Light" w:hAnsi="微软雅黑 Light" w:eastAsia="微软雅黑 Light" w:cs="微软雅黑 Light"/>
          <w:color w:val="0000FF"/>
        </w:rPr>
        <w:t>在公司唯唯诺诺生存，年过35，慢慢被边缘化，和同事关系处理一般，总是做一些价值不高的杂活，经常被调动部门和项目组；</w:t>
      </w:r>
    </w:p>
    <w:p w14:paraId="306B027C">
      <w:pPr>
        <w:pStyle w:val="6"/>
        <w:widowControl/>
        <w:rPr>
          <w:ins w:id="2" w:author="刘朋" w:date="2025-02-11T17:06:00Z"/>
          <w:rFonts w:hint="eastAsia" w:ascii="微软雅黑 Light" w:hAnsi="微软雅黑 Light" w:eastAsia="微软雅黑 Light" w:cs="微软雅黑 Light"/>
          <w:color w:val="0000FF"/>
        </w:rPr>
      </w:pPr>
      <w:r>
        <w:rPr>
          <w:rFonts w:hint="eastAsia" w:ascii="微软雅黑 Light" w:hAnsi="微软雅黑 Light" w:eastAsia="微软雅黑 Light" w:cs="微软雅黑 Light"/>
          <w:color w:val="0000FF"/>
        </w:rPr>
        <w:t>日常生活面临房贷、日常开支问题，老家的人情面子问题，经常觉得自己毫无生气；</w:t>
      </w:r>
    </w:p>
    <w:p w14:paraId="5F03F7F7">
      <w:pPr>
        <w:pStyle w:val="6"/>
        <w:widowControl/>
        <w:rPr>
          <w:ins w:id="3" w:author="刘朋" w:date="2025-02-11T17:06:00Z"/>
          <w:rFonts w:hint="eastAsia" w:ascii="微软雅黑 Light" w:hAnsi="微软雅黑 Light" w:eastAsia="微软雅黑 Light" w:cs="微软雅黑 Light"/>
          <w:color w:val="0000FF"/>
        </w:rPr>
      </w:pPr>
      <w:r>
        <w:rPr>
          <w:rFonts w:hint="eastAsia" w:ascii="微软雅黑 Light" w:hAnsi="微软雅黑 Light" w:eastAsia="微软雅黑 Light" w:cs="微软雅黑 Light"/>
          <w:color w:val="0000FF"/>
        </w:rPr>
        <w:t>老婆全职在家照顾小孩、家庭矛盾、婆媳矛盾，生活方式的矛盾，偶尔深夜都假装加班不敢回家等等；</w:t>
      </w:r>
    </w:p>
    <w:p w14:paraId="7F094FCA">
      <w:pPr>
        <w:pStyle w:val="6"/>
        <w:widowControl/>
        <w:rPr>
          <w:ins w:id="4" w:author="刘朋" w:date="2025-02-11T17:06:00Z"/>
          <w:rFonts w:hint="eastAsia" w:ascii="微软雅黑 Light" w:hAnsi="微软雅黑 Light" w:eastAsia="微软雅黑 Light" w:cs="微软雅黑 Light"/>
          <w:color w:val="0000FF"/>
        </w:rPr>
      </w:pPr>
      <w:r>
        <w:rPr>
          <w:rFonts w:hint="eastAsia" w:ascii="微软雅黑 Light" w:hAnsi="微软雅黑 Light" w:eastAsia="微软雅黑 Light" w:cs="微软雅黑 Light"/>
          <w:color w:val="0000FF"/>
        </w:rPr>
        <w:t>最后被裁员了，每天还装作正常上下班，在图书馆学习和投简历；大C经常长时间发呆，追问人生的意义。</w:t>
      </w:r>
    </w:p>
    <w:p w14:paraId="27D7A490">
      <w:pPr>
        <w:pStyle w:val="6"/>
        <w:widowControl/>
        <w:rPr>
          <w:rFonts w:hint="eastAsia" w:ascii="微软雅黑 Light" w:hAnsi="微软雅黑 Light" w:eastAsia="微软雅黑 Light" w:cs="微软雅黑 Light"/>
          <w:color w:val="0000FF"/>
        </w:rPr>
      </w:pPr>
      <w:r>
        <w:rPr>
          <w:rFonts w:hint="eastAsia" w:ascii="微软雅黑 Light" w:hAnsi="微软雅黑 Light" w:eastAsia="微软雅黑 Light" w:cs="微软雅黑 Light"/>
          <w:color w:val="0000FF"/>
        </w:rPr>
        <w:t>请根据以上框架内容扩展写一篇2000字左右小说，体现一个现代社会里的中年人困苦、孤独、了无生气的生活状态，也可以部分参考胡适先生《一个问题》这篇小说”</w:t>
      </w:r>
    </w:p>
    <w:p w14:paraId="04E30827">
      <w:pPr>
        <w:pStyle w:val="6"/>
        <w:widowControl/>
        <w:rPr>
          <w:rFonts w:hint="eastAsia" w:ascii="微软雅黑 Light" w:hAnsi="微软雅黑 Light" w:eastAsia="微软雅黑 Light" w:cs="微软雅黑 Light"/>
          <w:color w:val="404040"/>
        </w:rPr>
      </w:pPr>
    </w:p>
    <w:p w14:paraId="0B11DE30">
      <w:pPr>
        <w:pStyle w:val="6"/>
        <w:widowControl/>
        <w:jc w:val="center"/>
        <w:rPr>
          <w:rFonts w:hint="eastAsia" w:ascii="微软雅黑 Light" w:hAnsi="微软雅黑 Light" w:eastAsia="微软雅黑 Light" w:cs="微软雅黑 Light"/>
          <w:b/>
          <w:bCs/>
        </w:rPr>
      </w:pPr>
      <w:r>
        <w:rPr>
          <w:rFonts w:hint="eastAsia" w:ascii="微软雅黑 Light" w:hAnsi="微软雅黑 Light" w:eastAsia="微软雅黑 Light" w:cs="微软雅黑 Light"/>
          <w:b/>
          <w:bCs/>
        </w:rPr>
        <w:t>人物小传——大C</w:t>
      </w:r>
    </w:p>
    <w:p w14:paraId="044CE3F3">
      <w:pPr>
        <w:pStyle w:val="6"/>
        <w:widowControl/>
        <w:rPr>
          <w:rFonts w:hint="eastAsia" w:ascii="微软雅黑 Light" w:hAnsi="微软雅黑 Light" w:eastAsia="微软雅黑 Light" w:cs="微软雅黑 Light"/>
        </w:rPr>
      </w:pPr>
      <w:ins w:id="5" w:author="刘朋 [2]" w:date="2025-02-16T10:30:55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上海</w:t>
        </w:r>
      </w:ins>
      <w:del w:id="6" w:author="刘朋 [2]" w:date="2025-02-16T10:33:10Z">
        <w:r>
          <w:rPr>
            <w:rFonts w:hint="default" w:ascii="微软雅黑 Light" w:hAnsi="微软雅黑 Light" w:eastAsia="微软雅黑 Light" w:cs="微软雅黑 Light"/>
            <w:lang w:val="en-US"/>
          </w:rPr>
          <w:delText>上海秋天</w:delText>
        </w:r>
      </w:del>
      <w:ins w:id="7" w:author="刘朋 [2]" w:date="2025-02-16T10:33:11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初秋</w:t>
        </w:r>
      </w:ins>
      <w:r>
        <w:rPr>
          <w:rFonts w:ascii="微软雅黑 Light" w:hAnsi="微软雅黑 Light" w:eastAsia="微软雅黑 Light" w:cs="微软雅黑 Light"/>
        </w:rPr>
        <w:t>的雨总是下得黏腻。大C站在地铁换乘通道里，看着玻璃幕墙上自己的倒影：浅蓝色衬衫第三颗纽扣有些歪斜，发际线后退的额头泛着油光，眼皮浮肿得像被水泡过的苏打饼干。手机屏幕亮起，妻子发来</w:t>
      </w:r>
      <w:del w:id="8" w:author="刘朋 [2]" w:date="2025-02-15T20:20:50Z">
        <w:r>
          <w:rPr>
            <w:rFonts w:hint="default" w:ascii="微软雅黑 Light" w:hAnsi="微软雅黑 Light" w:eastAsia="微软雅黑 Light" w:cs="微软雅黑 Light"/>
            <w:lang w:val="en-US"/>
          </w:rPr>
          <w:delText>语音</w:delText>
        </w:r>
      </w:del>
      <w:ins w:id="9" w:author="刘朋 [2]" w:date="2025-02-15T20:20:50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消息</w:t>
        </w:r>
      </w:ins>
      <w:r>
        <w:rPr>
          <w:rFonts w:ascii="微软雅黑 Light" w:hAnsi="微软雅黑 Light" w:eastAsia="微软雅黑 Light" w:cs="微软雅黑 Light"/>
        </w:rPr>
        <w:t>："物业又在催缴</w:t>
      </w:r>
      <w:del w:id="10" w:author="刘朋 [2]" w:date="2025-02-12T19:35:53Z">
        <w:r>
          <w:rPr>
            <w:rFonts w:hint="default" w:ascii="微软雅黑 Light" w:hAnsi="微软雅黑 Light" w:eastAsia="微软雅黑 Light" w:cs="微软雅黑 Light"/>
            <w:lang w:val="en-US"/>
          </w:rPr>
          <w:delText>车位管理</w:delText>
        </w:r>
      </w:del>
      <w:ins w:id="11" w:author="刘朋 [2]" w:date="2025-02-12T19:35:55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管理</w:t>
        </w:r>
      </w:ins>
      <w:r>
        <w:rPr>
          <w:rFonts w:ascii="微软雅黑 Light" w:hAnsi="微软雅黑 Light" w:eastAsia="微软雅黑 Light" w:cs="微软雅黑 Light"/>
        </w:rPr>
        <w:t>费了，</w:t>
      </w:r>
      <w:ins w:id="12" w:author="刘朋 [2]" w:date="2025-02-15T17:18:16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而且</w:t>
        </w:r>
      </w:ins>
      <w:ins w:id="13" w:author="刘朋 [2]" w:date="2025-02-15T17:18:07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过两天</w:t>
        </w:r>
      </w:ins>
      <w:ins w:id="14" w:author="刘朋 [2]" w:date="2025-02-15T17:18:08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就要</w:t>
        </w:r>
      </w:ins>
      <w:ins w:id="15" w:author="刘朋 [2]" w:date="2025-02-15T17:18:09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还</w:t>
        </w:r>
      </w:ins>
      <w:ins w:id="16" w:author="刘朋 [2]" w:date="2025-02-15T17:18:11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房贷了</w:t>
        </w:r>
      </w:ins>
      <w:ins w:id="17" w:author="刘朋 [2]" w:date="2025-02-15T17:18:19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，</w:t>
        </w:r>
      </w:ins>
      <w:r>
        <w:rPr>
          <w:rFonts w:ascii="微软雅黑 Light" w:hAnsi="微软雅黑 Light" w:eastAsia="微软雅黑 Light" w:cs="微软雅黑 Light"/>
        </w:rPr>
        <w:t>你</w:t>
      </w:r>
      <w:ins w:id="18" w:author="刘朋 [2]" w:date="2025-02-15T17:18:26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记得</w:t>
        </w:r>
      </w:ins>
      <w:ins w:id="19" w:author="刘朋 [2]" w:date="2025-02-15T17:18:27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提前</w:t>
        </w:r>
      </w:ins>
      <w:ins w:id="20" w:author="刘朋 [2]" w:date="2025-02-15T17:18:28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转</w:t>
        </w:r>
      </w:ins>
      <w:ins w:id="21" w:author="刘朋 [2]" w:date="2025-02-15T17:18:31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到</w:t>
        </w:r>
      </w:ins>
      <w:ins w:id="22" w:author="刘朋 [2]" w:date="2025-02-15T17:18:34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卡上</w:t>
        </w:r>
      </w:ins>
      <w:ins w:id="23" w:author="刘朋 [2]" w:date="2025-02-15T17:18:35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哈</w:t>
        </w:r>
      </w:ins>
      <w:del w:id="24" w:author="刘朋 [2]" w:date="2025-02-15T17:18:25Z">
        <w:r>
          <w:rPr>
            <w:rFonts w:ascii="微软雅黑 Light" w:hAnsi="微软雅黑 Light" w:eastAsia="微软雅黑 Light" w:cs="微软雅黑 Light"/>
          </w:rPr>
          <w:delText>记</w:delText>
        </w:r>
      </w:del>
      <w:ins w:id="25" w:author="刘朋" w:date="2025-02-11T16:52:00Z">
        <w:del w:id="26" w:author="刘朋 [2]" w:date="2025-02-15T17:18:23Z">
          <w:r>
            <w:rPr>
              <w:rFonts w:hint="eastAsia" w:ascii="微软雅黑 Light" w:hAnsi="微软雅黑 Light" w:eastAsia="微软雅黑 Light" w:cs="微软雅黑 Light"/>
            </w:rPr>
            <w:delText>缴下哈</w:delText>
          </w:r>
        </w:del>
      </w:ins>
      <w:del w:id="27" w:author="刘朋" w:date="2025-02-11T16:52:00Z">
        <w:r>
          <w:rPr>
            <w:rFonts w:ascii="微软雅黑 Light" w:hAnsi="微软雅黑 Light" w:eastAsia="微软雅黑 Light" w:cs="微软雅黑 Light"/>
          </w:rPr>
          <w:delText>得去银行转账</w:delText>
        </w:r>
      </w:del>
      <w:r>
        <w:rPr>
          <w:rFonts w:ascii="微软雅黑 Light" w:hAnsi="微软雅黑 Light" w:eastAsia="微软雅黑 Light" w:cs="微软雅黑 Light"/>
        </w:rPr>
        <w:t>。"</w:t>
      </w:r>
      <w:ins w:id="28" w:author="Peng Liu" w:date="2025-02-11T20:07:00Z">
        <w:r>
          <w:rPr>
            <w:rFonts w:hint="eastAsia" w:ascii="微软雅黑 Light" w:hAnsi="微软雅黑 Light" w:eastAsia="微软雅黑 Light" w:cs="微软雅黑 Light"/>
          </w:rPr>
          <w:t>小孩出生后妻子就专职在家带</w:t>
        </w:r>
      </w:ins>
      <w:ins w:id="29" w:author="Peng Liu" w:date="2025-02-11T20:12:00Z">
        <w:r>
          <w:rPr>
            <w:rFonts w:hint="eastAsia" w:ascii="微软雅黑 Light" w:hAnsi="微软雅黑 Light" w:eastAsia="微软雅黑 Light" w:cs="微软雅黑 Light"/>
          </w:rPr>
          <w:t>娃</w:t>
        </w:r>
      </w:ins>
      <w:ins w:id="30" w:author="Peng Liu" w:date="2025-02-11T20:07:00Z">
        <w:r>
          <w:rPr>
            <w:rFonts w:hint="eastAsia" w:ascii="微软雅黑 Light" w:hAnsi="微软雅黑 Light" w:eastAsia="微软雅黑 Light" w:cs="微软雅黑 Light"/>
          </w:rPr>
          <w:t>，母亲也被他接来照料家务。</w:t>
        </w:r>
      </w:ins>
    </w:p>
    <w:p w14:paraId="3CAA1B21">
      <w:pPr>
        <w:pStyle w:val="6"/>
        <w:widowControl/>
        <w:rPr>
          <w:ins w:id="31" w:author="Peng Liu" w:date="2025-02-11T20:14:00Z"/>
          <w:rFonts w:ascii="微软雅黑 Light" w:hAnsi="微软雅黑 Light" w:eastAsia="微软雅黑 Light" w:cs="微软雅黑 Light"/>
        </w:rPr>
      </w:pPr>
      <w:commentRangeStart w:id="0"/>
      <w:r>
        <w:rPr>
          <w:rFonts w:ascii="微软雅黑 Light" w:hAnsi="微软雅黑 Light" w:eastAsia="微软雅黑 Light" w:cs="微软雅黑 Light"/>
        </w:rPr>
        <w:t>电梯门在27层打开时，大C习惯性调整出</w:t>
      </w:r>
      <w:del w:id="32" w:author="Peng Liu" w:date="2025-02-11T20:05:00Z">
        <w:r>
          <w:rPr>
            <w:rFonts w:hint="eastAsia" w:ascii="微软雅黑 Light" w:hAnsi="微软雅黑 Light" w:eastAsia="微软雅黑 Light" w:cs="微软雅黑 Light"/>
          </w:rPr>
          <w:delText>微笑的弧度</w:delText>
        </w:r>
      </w:del>
      <w:ins w:id="33" w:author="Peng Liu" w:date="2025-02-11T20:05:00Z">
        <w:r>
          <w:rPr>
            <w:rFonts w:hint="eastAsia" w:ascii="微软雅黑 Light" w:hAnsi="微软雅黑 Light" w:eastAsia="微软雅黑 Light" w:cs="微软雅黑 Light"/>
          </w:rPr>
          <w:t>一幅轻松的模样</w:t>
        </w:r>
      </w:ins>
      <w:ins w:id="34" w:author="Peng Liu" w:date="2025-02-11T20:16:00Z">
        <w:r>
          <w:rPr>
            <w:rFonts w:hint="eastAsia" w:ascii="微软雅黑 Light" w:hAnsi="微软雅黑 Light" w:eastAsia="微软雅黑 Light" w:cs="微软雅黑 Light"/>
          </w:rPr>
          <w:t>来到打印机旁的工位</w:t>
        </w:r>
      </w:ins>
      <w:r>
        <w:rPr>
          <w:rFonts w:ascii="微软雅黑 Light" w:hAnsi="微软雅黑 Light" w:eastAsia="微软雅黑 Light" w:cs="微软雅黑 Light"/>
        </w:rPr>
        <w:t>。</w:t>
      </w:r>
      <w:ins w:id="35" w:author="Peng Liu" w:date="2025-02-11T20:17:00Z">
        <w:r>
          <w:rPr>
            <w:rFonts w:hint="eastAsia" w:ascii="微软雅黑 Light" w:hAnsi="微软雅黑 Light" w:eastAsia="微软雅黑 Light" w:cs="微软雅黑 Light"/>
          </w:rPr>
          <w:t>几周前公司发文要加强内部文件保密措施，收紧</w:t>
        </w:r>
      </w:ins>
      <w:ins w:id="36" w:author="Peng Liu" w:date="2025-02-11T20:19:00Z">
        <w:r>
          <w:rPr>
            <w:rFonts w:hint="eastAsia" w:ascii="微软雅黑 Light" w:hAnsi="微软雅黑 Light" w:eastAsia="微软雅黑 Light" w:cs="微软雅黑 Light"/>
          </w:rPr>
          <w:t>文件</w:t>
        </w:r>
      </w:ins>
      <w:ins w:id="37" w:author="Peng Liu" w:date="2025-02-11T20:17:00Z">
        <w:r>
          <w:rPr>
            <w:rFonts w:hint="eastAsia" w:ascii="微软雅黑 Light" w:hAnsi="微软雅黑 Light" w:eastAsia="微软雅黑 Light" w:cs="微软雅黑 Light"/>
          </w:rPr>
          <w:t>打印</w:t>
        </w:r>
      </w:ins>
      <w:ins w:id="38" w:author="Peng Liu" w:date="2025-02-11T20:19:00Z">
        <w:r>
          <w:rPr>
            <w:rFonts w:hint="eastAsia" w:ascii="微软雅黑 Light" w:hAnsi="微软雅黑 Light" w:eastAsia="微软雅黑 Light" w:cs="微软雅黑 Light"/>
          </w:rPr>
          <w:t>的</w:t>
        </w:r>
      </w:ins>
      <w:ins w:id="39" w:author="Peng Liu" w:date="2025-02-11T20:17:00Z">
        <w:r>
          <w:rPr>
            <w:rFonts w:hint="eastAsia" w:ascii="微软雅黑 Light" w:hAnsi="微软雅黑 Light" w:eastAsia="微软雅黑 Light" w:cs="微软雅黑 Light"/>
          </w:rPr>
          <w:t>权限，</w:t>
        </w:r>
      </w:ins>
      <w:ins w:id="40" w:author="Peng Liu" w:date="2025-02-11T20:25:00Z">
        <w:r>
          <w:rPr>
            <w:rFonts w:hint="eastAsia" w:ascii="微软雅黑 Light" w:hAnsi="微软雅黑 Light" w:eastAsia="微软雅黑 Light" w:cs="微软雅黑 Light"/>
          </w:rPr>
          <w:t>大</w:t>
        </w:r>
      </w:ins>
      <w:ins w:id="41" w:author="Peng Liu" w:date="2025-02-11T20:17:00Z">
        <w:r>
          <w:rPr>
            <w:rFonts w:hint="eastAsia" w:ascii="微软雅黑 Light" w:hAnsi="微软雅黑 Light" w:eastAsia="微软雅黑 Light" w:cs="微软雅黑 Light"/>
          </w:rPr>
          <w:t>C被领导指定为部门接口</w:t>
        </w:r>
      </w:ins>
      <w:ins w:id="42" w:author="刘朋 [2]" w:date="2025-02-11T22:23:14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人</w:t>
        </w:r>
      </w:ins>
      <w:ins w:id="43" w:author="Peng Liu" w:date="2025-02-11T20:17:00Z">
        <w:r>
          <w:rPr>
            <w:rFonts w:hint="eastAsia" w:ascii="微软雅黑 Light" w:hAnsi="微软雅黑 Light" w:eastAsia="微软雅黑 Light" w:cs="微软雅黑 Light"/>
          </w:rPr>
          <w:t>，</w:t>
        </w:r>
      </w:ins>
      <w:ins w:id="44" w:author="Peng Liu" w:date="2025-02-11T20:18:00Z">
        <w:r>
          <w:rPr>
            <w:rFonts w:hint="eastAsia" w:ascii="微软雅黑 Light" w:hAnsi="微软雅黑 Light" w:eastAsia="微软雅黑 Light" w:cs="微软雅黑 Light"/>
          </w:rPr>
          <w:t>帮部门</w:t>
        </w:r>
      </w:ins>
      <w:ins w:id="45" w:author="Peng Liu" w:date="2025-02-11T20:25:00Z">
        <w:r>
          <w:rPr>
            <w:rFonts w:hint="eastAsia" w:ascii="微软雅黑 Light" w:hAnsi="微软雅黑 Light" w:eastAsia="微软雅黑 Light" w:cs="微软雅黑 Light"/>
          </w:rPr>
          <w:t>同事处理一些文件事宜，</w:t>
        </w:r>
      </w:ins>
      <w:ins w:id="46" w:author="Peng Liu" w:date="2025-02-11T20:26:00Z">
        <w:r>
          <w:rPr>
            <w:rFonts w:hint="eastAsia" w:ascii="微软雅黑 Light" w:hAnsi="微软雅黑 Light" w:eastAsia="微软雅黑 Light" w:cs="微软雅黑 Light"/>
          </w:rPr>
          <w:t>他也干脆搬到了打印机旁。</w:t>
        </w:r>
      </w:ins>
      <w:del w:id="47" w:author="Peng Liu" w:date="2025-02-11T20:12:00Z">
        <w:r>
          <w:rPr>
            <w:rFonts w:ascii="微软雅黑 Light" w:hAnsi="微软雅黑 Light" w:eastAsia="微软雅黑 Light" w:cs="微软雅黑 Light"/>
          </w:rPr>
          <w:delText>工位已经从落地窗边挪到了打印机旁，这个月第三次调整座位。</w:delText>
        </w:r>
        <w:commentRangeEnd w:id="0"/>
      </w:del>
      <w:del w:id="48" w:author="Peng Liu" w:date="2025-02-11T20:12:00Z">
        <w:r>
          <w:rPr/>
          <w:commentReference w:id="0"/>
        </w:r>
      </w:del>
    </w:p>
    <w:p w14:paraId="25E0C1A2">
      <w:pPr>
        <w:pStyle w:val="6"/>
        <w:widowControl/>
        <w:rPr>
          <w:del w:id="49" w:author="刘朋 [2]" w:date="2025-02-11T22:29:43Z"/>
          <w:rFonts w:hint="eastAsia" w:ascii="微软雅黑 Light" w:hAnsi="微软雅黑 Light" w:eastAsia="微软雅黑 Light" w:cs="微软雅黑 Light"/>
          <w:color w:val="FF0000"/>
          <w:rPrChange w:id="50" w:author="Peng Liu" w:date="2025-02-11T20:29:00Z">
            <w:rPr>
              <w:del w:id="51" w:author="刘朋 [2]" w:date="2025-02-11T22:29:43Z"/>
              <w:rFonts w:hint="eastAsia" w:ascii="微软雅黑 Light" w:hAnsi="微软雅黑 Light" w:eastAsia="微软雅黑 Light" w:cs="微软雅黑 Light"/>
            </w:rPr>
          </w:rPrChange>
        </w:rPr>
      </w:pPr>
      <w:del w:id="52" w:author="刘朋 [2]" w:date="2025-02-11T22:29:43Z">
        <w:r>
          <w:rPr>
            <w:rFonts w:ascii="微软雅黑 Light" w:hAnsi="微软雅黑 Light" w:eastAsia="微软雅黑 Light" w:cs="微软雅黑 Light"/>
          </w:rPr>
          <w:delText>邻座</w:delText>
        </w:r>
      </w:del>
      <w:ins w:id="53" w:author="Peng Liu" w:date="2025-02-11T20:27:00Z">
        <w:del w:id="54" w:author="刘朋 [2]" w:date="2025-02-11T22:29:43Z">
          <w:r>
            <w:rPr>
              <w:rFonts w:hint="eastAsia" w:ascii="微软雅黑 Light" w:hAnsi="微软雅黑 Light" w:eastAsia="微软雅黑 Light" w:cs="微软雅黑 Light"/>
            </w:rPr>
            <w:delText>是一个</w:delText>
          </w:r>
        </w:del>
      </w:ins>
      <w:del w:id="55" w:author="刘朋 [2]" w:date="2025-02-11T22:29:43Z">
        <w:r>
          <w:rPr>
            <w:rFonts w:ascii="微软雅黑 Light" w:hAnsi="微软雅黑 Light" w:eastAsia="微软雅黑 Light" w:cs="微软雅黑 Light"/>
          </w:rPr>
          <w:delText>新来的实习生</w:delText>
        </w:r>
      </w:del>
      <w:ins w:id="56" w:author="Peng Liu" w:date="2025-02-11T20:27:00Z">
        <w:del w:id="57" w:author="刘朋 [2]" w:date="2025-02-11T22:29:43Z">
          <w:r>
            <w:rPr>
              <w:rFonts w:hint="eastAsia" w:ascii="微软雅黑 Light" w:hAnsi="微软雅黑 Light" w:eastAsia="微软雅黑 Light" w:cs="微软雅黑 Light"/>
            </w:rPr>
            <w:delText>，一脸青春洋溢，</w:delText>
          </w:r>
        </w:del>
      </w:ins>
      <w:del w:id="58" w:author="刘朋 [2]" w:date="2025-02-11T22:29:43Z">
        <w:r>
          <w:rPr>
            <w:rFonts w:ascii="微软雅黑 Light" w:hAnsi="微软雅黑 Light" w:eastAsia="微软雅黑 Light" w:cs="微软雅黑 Light"/>
          </w:rPr>
          <w:delText>正在拆</w:delText>
        </w:r>
      </w:del>
      <w:ins w:id="59" w:author="Peng Liu" w:date="2025-02-11T20:27:00Z">
        <w:del w:id="60" w:author="刘朋 [2]" w:date="2025-02-11T22:29:43Z">
          <w:r>
            <w:rPr>
              <w:rFonts w:hint="eastAsia" w:ascii="微软雅黑 Light" w:hAnsi="微软雅黑 Light" w:eastAsia="微软雅黑 Light" w:cs="微软雅黑 Light"/>
            </w:rPr>
            <w:delText>刚买的</w:delText>
          </w:r>
        </w:del>
      </w:ins>
      <w:del w:id="61" w:author="刘朋 [2]" w:date="2025-02-11T22:29:43Z">
        <w:r>
          <w:rPr>
            <w:rFonts w:ascii="微软雅黑 Light" w:hAnsi="微软雅黑 Light" w:eastAsia="微软雅黑 Light" w:cs="微软雅黑 Light"/>
          </w:rPr>
          <w:delText>封罗技键盘，包装盒上的"静音设计"字样刺痛了他的眼角——上周项目会上，总监说他的汇报总是"</w:delText>
        </w:r>
      </w:del>
      <w:del w:id="62" w:author="刘朋 [2]" w:date="2025-02-11T22:29:43Z">
        <w:r>
          <w:rPr>
            <w:rFonts w:hint="eastAsia" w:ascii="微软雅黑 Light" w:hAnsi="微软雅黑 Light" w:eastAsia="微软雅黑 Light" w:cs="微软雅黑 Light"/>
          </w:rPr>
          <w:delText>缺乏</w:delText>
        </w:r>
      </w:del>
      <w:ins w:id="63" w:author="Peng Liu" w:date="2025-02-11T20:13:00Z">
        <w:del w:id="64" w:author="刘朋 [2]" w:date="2025-02-11T22:29:43Z">
          <w:r>
            <w:rPr>
              <w:rFonts w:hint="eastAsia" w:ascii="微软雅黑 Light" w:hAnsi="微软雅黑 Light" w:eastAsia="微软雅黑 Light" w:cs="微软雅黑 Light"/>
            </w:rPr>
            <w:delText>没有</w:delText>
          </w:r>
        </w:del>
      </w:ins>
      <w:del w:id="65" w:author="刘朋 [2]" w:date="2025-02-11T22:29:43Z">
        <w:r>
          <w:rPr>
            <w:rFonts w:ascii="微软雅黑 Light" w:hAnsi="微软雅黑 Light" w:eastAsia="微软雅黑 Light" w:cs="微软雅黑 Light"/>
          </w:rPr>
          <w:delText>存在感"</w:delText>
        </w:r>
      </w:del>
      <w:ins w:id="66" w:author="Peng Liu" w:date="2025-02-11T20:28:00Z">
        <w:del w:id="67" w:author="刘朋 [2]" w:date="2025-02-11T22:29:43Z">
          <w:r>
            <w:rPr>
              <w:rFonts w:hint="eastAsia" w:ascii="微软雅黑 Light" w:hAnsi="微软雅黑 Light" w:eastAsia="微软雅黑 Light" w:cs="微软雅黑 Light"/>
            </w:rPr>
            <w:delText>，是个“隐身人”</w:delText>
          </w:r>
        </w:del>
      </w:ins>
      <w:del w:id="68" w:author="刘朋 [2]" w:date="2025-02-11T22:29:43Z">
        <w:r>
          <w:rPr>
            <w:rFonts w:ascii="微软雅黑 Light" w:hAnsi="微软雅黑 Light" w:eastAsia="微软雅黑 Light" w:cs="微软雅黑 Light"/>
          </w:rPr>
          <w:delText>。</w:delText>
        </w:r>
      </w:del>
      <w:ins w:id="69" w:author="Peng Liu" w:date="2025-02-11T20:29:00Z">
        <w:del w:id="70" w:author="刘朋 [2]" w:date="2025-02-11T22:29:43Z">
          <w:r>
            <w:rPr>
              <w:rFonts w:hint="eastAsia" w:ascii="微软雅黑 Light" w:hAnsi="微软雅黑 Light" w:eastAsia="微软雅黑 Light" w:cs="微软雅黑 Light"/>
              <w:color w:val="FF0000"/>
              <w:rPrChange w:id="71" w:author="Peng Liu" w:date="2025-02-11T20:29:00Z">
                <w:rPr>
                  <w:rFonts w:hint="eastAsia" w:ascii="微软雅黑 Light" w:hAnsi="微软雅黑 Light" w:eastAsia="微软雅黑 Light" w:cs="微软雅黑 Light"/>
                </w:rPr>
              </w:rPrChange>
            </w:rPr>
            <w:delText>他想起自己</w:delText>
          </w:r>
        </w:del>
      </w:ins>
    </w:p>
    <w:p w14:paraId="59DCD61E">
      <w:pPr>
        <w:pStyle w:val="6"/>
        <w:widowControl/>
        <w:rPr>
          <w:ins w:id="72" w:author="刘朋 [2]" w:date="2025-02-11T22:29:45Z"/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ascii="微软雅黑 Light" w:hAnsi="微软雅黑 Light" w:eastAsia="微软雅黑 Light" w:cs="微软雅黑 Light"/>
        </w:rPr>
        <w:t>"</w:t>
      </w:r>
      <w:del w:id="73" w:author="刘朋 [2]" w:date="2025-02-11T22:23:35Z">
        <w:r>
          <w:rPr>
            <w:rFonts w:hint="default" w:ascii="微软雅黑 Light" w:hAnsi="微软雅黑 Light" w:eastAsia="微软雅黑 Light" w:cs="微软雅黑 Light"/>
            <w:lang w:val="en-US"/>
          </w:rPr>
          <w:delText>老</w:delText>
        </w:r>
      </w:del>
      <w:ins w:id="74" w:author="Peng Liu" w:date="2025-02-11T20:29:00Z">
        <w:del w:id="75" w:author="刘朋 [2]" w:date="2025-02-11T22:23:35Z">
          <w:r>
            <w:rPr>
              <w:rFonts w:hint="default" w:ascii="微软雅黑 Light" w:hAnsi="微软雅黑 Light" w:eastAsia="微软雅黑 Light" w:cs="微软雅黑 Light"/>
              <w:lang w:val="en-US"/>
            </w:rPr>
            <w:delText>大</w:delText>
          </w:r>
        </w:del>
      </w:ins>
      <w:del w:id="76" w:author="刘朋 [2]" w:date="2025-02-11T22:23:35Z">
        <w:r>
          <w:rPr>
            <w:rFonts w:hint="default" w:ascii="微软雅黑 Light" w:hAnsi="微软雅黑 Light" w:eastAsia="微软雅黑 Light" w:cs="微软雅黑 Light"/>
            <w:lang w:val="en-US"/>
          </w:rPr>
          <w:delText>C</w:delText>
        </w:r>
      </w:del>
      <w:ins w:id="77" w:author="刘朋 [2]" w:date="2025-02-11T22:23:36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师傅</w:t>
        </w:r>
      </w:ins>
      <w:ins w:id="78" w:author="刘朋 [2]" w:date="2025-02-11T22:24:34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早</w:t>
        </w:r>
      </w:ins>
      <w:r>
        <w:rPr>
          <w:rFonts w:ascii="微软雅黑 Light" w:hAnsi="微软雅黑 Light" w:eastAsia="微软雅黑 Light" w:cs="微软雅黑 Light"/>
        </w:rPr>
        <w:t>啊，</w:t>
      </w:r>
      <w:del w:id="79" w:author="刘朋 [2]" w:date="2025-02-11T22:23:40Z">
        <w:r>
          <w:rPr>
            <w:rFonts w:hint="default" w:ascii="微软雅黑 Light" w:hAnsi="微软雅黑 Light" w:eastAsia="微软雅黑 Light" w:cs="微软雅黑 Light"/>
            <w:lang w:val="en-US"/>
          </w:rPr>
          <w:delText>新来的UI组件</w:delText>
        </w:r>
      </w:del>
      <w:ins w:id="80" w:author="刘朋 [2]" w:date="2025-02-11T22:23:41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这个</w:t>
        </w:r>
      </w:ins>
      <w:ins w:id="81" w:author="刘朋 [2]" w:date="2025-02-11T22:23:42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项目</w:t>
        </w:r>
      </w:ins>
      <w:ins w:id="82" w:author="刘朋 [2]" w:date="2025-02-11T22:24:10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的</w:t>
        </w:r>
      </w:ins>
      <w:r>
        <w:rPr>
          <w:rFonts w:ascii="微软雅黑 Light" w:hAnsi="微软雅黑 Light" w:eastAsia="微软雅黑 Light" w:cs="微软雅黑 Light"/>
        </w:rPr>
        <w:t>测试文档你</w:t>
      </w:r>
      <w:ins w:id="83" w:author="刘朋 [2]" w:date="2025-02-11T22:23:47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帮忙</w:t>
        </w:r>
      </w:ins>
      <w:r>
        <w:rPr>
          <w:rFonts w:ascii="微软雅黑 Light" w:hAnsi="微软雅黑 Light" w:eastAsia="微软雅黑 Light" w:cs="微软雅黑 Light"/>
        </w:rPr>
        <w:t>跟进下</w:t>
      </w:r>
      <w:ins w:id="84" w:author="刘朋 [2]" w:date="2025-02-11T22:23:50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呗</w:t>
        </w:r>
      </w:ins>
      <w:ins w:id="85" w:author="刘朋 [2]" w:date="2025-02-11T22:24:39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，</w:t>
        </w:r>
      </w:ins>
      <w:ins w:id="86" w:author="刘朋 [2]" w:date="2025-02-11T22:24:47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需求</w:t>
        </w:r>
      </w:ins>
      <w:ins w:id="87" w:author="刘朋 [2]" w:date="2025-02-11T22:24:48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书</w:t>
        </w:r>
      </w:ins>
      <w:ins w:id="88" w:author="刘朋 [2]" w:date="2025-02-11T22:24:52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已经</w:t>
        </w:r>
      </w:ins>
      <w:ins w:id="89" w:author="刘朋 [2]" w:date="2025-02-11T22:24:53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发</w:t>
        </w:r>
      </w:ins>
      <w:ins w:id="90" w:author="刘朋 [2]" w:date="2025-02-11T22:24:54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你</w:t>
        </w:r>
      </w:ins>
      <w:ins w:id="91" w:author="刘朋 [2]" w:date="2025-02-11T22:24:56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邮箱了</w:t>
        </w:r>
      </w:ins>
      <w:ins w:id="92" w:author="刘朋 [2]" w:date="2025-02-12T19:36:49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，</w:t>
        </w:r>
      </w:ins>
      <w:ins w:id="93" w:author="刘朋 [2]" w:date="2025-02-12T19:36:51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麻烦啦</w:t>
        </w:r>
      </w:ins>
      <w:r>
        <w:rPr>
          <w:rFonts w:ascii="微软雅黑 Light" w:hAnsi="微软雅黑 Light" w:eastAsia="微软雅黑 Light" w:cs="微软雅黑 Light"/>
        </w:rPr>
        <w:t>。"产品经理小吴</w:t>
      </w:r>
      <w:ins w:id="94" w:author="刘朋 [2]" w:date="2025-02-11T22:25:09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过来</w:t>
        </w:r>
      </w:ins>
      <w:ins w:id="95" w:author="刘朋 [2]" w:date="2025-02-11T22:25:11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跟他</w:t>
        </w:r>
      </w:ins>
      <w:ins w:id="96" w:author="刘朋 [2]" w:date="2025-02-11T22:25:14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搭话。</w:t>
        </w:r>
      </w:ins>
      <w:ins w:id="97" w:author="刘朋 [2]" w:date="2025-02-11T22:25:24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小吴</w:t>
        </w:r>
      </w:ins>
      <w:ins w:id="98" w:author="刘朋 [2]" w:date="2025-02-11T22:25:25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是</w:t>
        </w:r>
      </w:ins>
      <w:ins w:id="99" w:author="刘朋 [2]" w:date="2025-02-11T22:25:28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几年前</w:t>
        </w:r>
      </w:ins>
      <w:ins w:id="100" w:author="刘朋 [2]" w:date="2025-02-11T22:25:29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的</w:t>
        </w:r>
      </w:ins>
      <w:ins w:id="101" w:author="刘朋 [2]" w:date="2025-02-11T22:25:31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应届</w:t>
        </w:r>
      </w:ins>
      <w:ins w:id="102" w:author="刘朋 [2]" w:date="2025-02-11T22:25:33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毕业生</w:t>
        </w:r>
      </w:ins>
      <w:ins w:id="103" w:author="刘朋 [2]" w:date="2025-02-11T22:25:34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，</w:t>
        </w:r>
      </w:ins>
      <w:ins w:id="104" w:author="刘朋 [2]" w:date="2025-02-11T22:25:42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当时</w:t>
        </w:r>
      </w:ins>
      <w:ins w:id="105" w:author="刘朋 [2]" w:date="2025-02-11T22:25:43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还是</w:t>
        </w:r>
      </w:ins>
      <w:ins w:id="106" w:author="刘朋 [2]" w:date="2025-02-12T19:37:03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大</w:t>
        </w:r>
      </w:ins>
      <w:ins w:id="107" w:author="刘朋 [2]" w:date="2025-02-12T19:37:04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C</w:t>
        </w:r>
      </w:ins>
      <w:ins w:id="108" w:author="刘朋 [2]" w:date="2025-02-11T22:25:46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作为</w:t>
        </w:r>
      </w:ins>
      <w:ins w:id="109" w:author="刘朋 [2]" w:date="2025-02-11T22:25:48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导师</w:t>
        </w:r>
      </w:ins>
      <w:ins w:id="110" w:author="刘朋 [2]" w:date="2025-02-11T22:25:50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带</w:t>
        </w:r>
      </w:ins>
      <w:ins w:id="111" w:author="刘朋 [2]" w:date="2025-02-11T22:25:51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的，</w:t>
        </w:r>
      </w:ins>
      <w:ins w:id="112" w:author="刘朋 [2]" w:date="2025-02-11T22:25:53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私下</w:t>
        </w:r>
      </w:ins>
      <w:ins w:id="113" w:author="刘朋 [2]" w:date="2025-02-11T22:25:54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都是</w:t>
        </w:r>
      </w:ins>
      <w:ins w:id="114" w:author="刘朋 [2]" w:date="2025-02-11T22:25:56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喊他</w:t>
        </w:r>
      </w:ins>
      <w:ins w:id="115" w:author="刘朋 [2]" w:date="2025-02-11T22:25:57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师傅</w:t>
        </w:r>
      </w:ins>
      <w:ins w:id="116" w:author="刘朋 [2]" w:date="2025-02-11T22:25:59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，</w:t>
        </w:r>
      </w:ins>
      <w:ins w:id="117" w:author="刘朋 [2]" w:date="2025-02-11T22:27:26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这一两年</w:t>
        </w:r>
      </w:ins>
      <w:ins w:id="118" w:author="刘朋 [2]" w:date="2025-02-11T22:27:50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已经</w:t>
        </w:r>
      </w:ins>
      <w:ins w:id="119" w:author="刘朋 [2]" w:date="2025-02-11T22:27:51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是</w:t>
        </w:r>
      </w:ins>
      <w:ins w:id="120" w:author="刘朋 [2]" w:date="2025-02-11T22:30:24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公司</w:t>
        </w:r>
      </w:ins>
      <w:ins w:id="121" w:author="刘朋 [2]" w:date="2025-02-11T22:27:52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的</w:t>
        </w:r>
      </w:ins>
      <w:ins w:id="122" w:author="刘朋 [2]" w:date="2025-02-11T22:27:53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核心</w:t>
        </w:r>
      </w:ins>
      <w:ins w:id="123" w:author="刘朋 [2]" w:date="2025-02-11T22:27:55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骨干。</w:t>
        </w:r>
      </w:ins>
      <w:ins w:id="124" w:author="刘朋 [2]" w:date="2025-02-11T22:28:56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大</w:t>
        </w:r>
      </w:ins>
      <w:ins w:id="125" w:author="刘朋 [2]" w:date="2025-02-11T22:28:57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C</w:t>
        </w:r>
      </w:ins>
      <w:ins w:id="126" w:author="刘朋 [2]" w:date="2025-02-11T22:28:46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有时候</w:t>
        </w:r>
      </w:ins>
      <w:ins w:id="127" w:author="刘朋 [2]" w:date="2025-02-11T22:28:59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很</w:t>
        </w:r>
      </w:ins>
      <w:ins w:id="128" w:author="刘朋 [2]" w:date="2025-02-11T22:29:00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欣慰，</w:t>
        </w:r>
      </w:ins>
      <w:ins w:id="129" w:author="刘朋 [2]" w:date="2025-02-11T22:29:02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有时候</w:t>
        </w:r>
      </w:ins>
      <w:ins w:id="130" w:author="刘朋 [2]" w:date="2025-02-11T22:29:03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也</w:t>
        </w:r>
      </w:ins>
      <w:ins w:id="131" w:author="刘朋 [2]" w:date="2025-02-11T22:29:04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很不是</w:t>
        </w:r>
      </w:ins>
      <w:ins w:id="132" w:author="刘朋 [2]" w:date="2025-02-11T22:29:05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滋味</w:t>
        </w:r>
      </w:ins>
      <w:ins w:id="133" w:author="刘朋 [2]" w:date="2025-02-11T22:29:06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。</w:t>
        </w:r>
      </w:ins>
    </w:p>
    <w:p w14:paraId="5081ACB0">
      <w:pPr>
        <w:pStyle w:val="6"/>
        <w:widowControl/>
        <w:rPr>
          <w:ins w:id="134" w:author="刘朋 [2]" w:date="2025-02-11T22:58:40Z"/>
          <w:rFonts w:hint="default" w:ascii="微软雅黑 Light" w:hAnsi="微软雅黑 Light" w:eastAsia="微软雅黑 Light" w:cs="微软雅黑 Light"/>
          <w:color w:val="FF0000"/>
          <w:lang w:val="en-US" w:eastAsia="zh-CN"/>
        </w:rPr>
      </w:pPr>
      <w:ins w:id="135" w:author="刘朋 [2]" w:date="2025-02-11T22:29:46Z">
        <w:r>
          <w:rPr>
            <w:rFonts w:ascii="微软雅黑 Light" w:hAnsi="微软雅黑 Light" w:eastAsia="微软雅黑 Light" w:cs="微软雅黑 Light"/>
          </w:rPr>
          <w:t>邻座</w:t>
        </w:r>
      </w:ins>
      <w:ins w:id="136" w:author="刘朋 [2]" w:date="2025-02-11T22:29:46Z">
        <w:r>
          <w:rPr>
            <w:rFonts w:hint="eastAsia" w:ascii="微软雅黑 Light" w:hAnsi="微软雅黑 Light" w:eastAsia="微软雅黑 Light" w:cs="微软雅黑 Light"/>
          </w:rPr>
          <w:t>是一个</w:t>
        </w:r>
      </w:ins>
      <w:ins w:id="137" w:author="刘朋 [2]" w:date="2025-02-11T22:29:46Z">
        <w:r>
          <w:rPr>
            <w:rFonts w:ascii="微软雅黑 Light" w:hAnsi="微软雅黑 Light" w:eastAsia="微软雅黑 Light" w:cs="微软雅黑 Light"/>
          </w:rPr>
          <w:t>新来的实习生</w:t>
        </w:r>
      </w:ins>
      <w:ins w:id="138" w:author="刘朋 [2]" w:date="2025-02-11T22:29:46Z">
        <w:r>
          <w:rPr>
            <w:rFonts w:hint="eastAsia" w:ascii="微软雅黑 Light" w:hAnsi="微软雅黑 Light" w:eastAsia="微软雅黑 Light" w:cs="微软雅黑 Light"/>
          </w:rPr>
          <w:t>，一脸青春洋溢，</w:t>
        </w:r>
      </w:ins>
      <w:ins w:id="139" w:author="刘朋 [2]" w:date="2025-02-11T22:29:46Z">
        <w:r>
          <w:rPr>
            <w:rFonts w:ascii="微软雅黑 Light" w:hAnsi="微软雅黑 Light" w:eastAsia="微软雅黑 Light" w:cs="微软雅黑 Light"/>
          </w:rPr>
          <w:t>正在拆</w:t>
        </w:r>
      </w:ins>
      <w:ins w:id="140" w:author="刘朋 [2]" w:date="2025-02-11T22:29:46Z">
        <w:r>
          <w:rPr>
            <w:rFonts w:hint="eastAsia" w:ascii="微软雅黑 Light" w:hAnsi="微软雅黑 Light" w:eastAsia="微软雅黑 Light" w:cs="微软雅黑 Light"/>
          </w:rPr>
          <w:t>刚买的</w:t>
        </w:r>
      </w:ins>
      <w:ins w:id="141" w:author="刘朋 [2]" w:date="2025-02-11T22:29:46Z">
        <w:r>
          <w:rPr>
            <w:rFonts w:ascii="微软雅黑 Light" w:hAnsi="微软雅黑 Light" w:eastAsia="微软雅黑 Light" w:cs="微软雅黑 Light"/>
          </w:rPr>
          <w:t>键盘，包装盒上的"静音设计"</w:t>
        </w:r>
      </w:ins>
      <w:ins w:id="142" w:author="刘朋 [2]" w:date="2025-02-11T22:58:13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让他</w:t>
        </w:r>
      </w:ins>
      <w:ins w:id="143" w:author="刘朋 [2]" w:date="2025-02-11T22:58:14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想起</w:t>
        </w:r>
      </w:ins>
      <w:ins w:id="144" w:author="刘朋 [2]" w:date="2025-02-11T22:29:46Z">
        <w:r>
          <w:rPr>
            <w:rFonts w:ascii="微软雅黑 Light" w:hAnsi="微软雅黑 Light" w:eastAsia="微软雅黑 Light" w:cs="微软雅黑 Light"/>
          </w:rPr>
          <w:t>上周项目会上，总监说他</w:t>
        </w:r>
      </w:ins>
      <w:ins w:id="145" w:author="刘朋 [2]" w:date="2025-02-11T22:58:23Z">
        <w:r>
          <w:rPr>
            <w:rFonts w:hint="eastAsia" w:ascii="微软雅黑 Light" w:hAnsi="微软雅黑 Light" w:eastAsia="微软雅黑 Light" w:cs="微软雅黑 Light"/>
          </w:rPr>
          <w:t>是个“隐身人”</w:t>
        </w:r>
      </w:ins>
      <w:ins w:id="146" w:author="刘朋 [2]" w:date="2025-02-11T22:58:28Z">
        <w:r>
          <w:rPr>
            <w:rFonts w:hint="eastAsia" w:ascii="微软雅黑 Light" w:hAnsi="微软雅黑 Light" w:eastAsia="微软雅黑 Light" w:cs="微软雅黑 Light"/>
            <w:lang w:eastAsia="zh-CN"/>
          </w:rPr>
          <w:t>、</w:t>
        </w:r>
      </w:ins>
      <w:ins w:id="147" w:author="刘朋 [2]" w:date="2025-02-11T22:29:46Z">
        <w:r>
          <w:rPr>
            <w:rFonts w:ascii="微软雅黑 Light" w:hAnsi="微软雅黑 Light" w:eastAsia="微软雅黑 Light" w:cs="微软雅黑 Light"/>
          </w:rPr>
          <w:t>"</w:t>
        </w:r>
      </w:ins>
      <w:ins w:id="148" w:author="刘朋 [2]" w:date="2025-02-11T22:29:46Z">
        <w:r>
          <w:rPr>
            <w:rFonts w:hint="eastAsia" w:ascii="微软雅黑 Light" w:hAnsi="微软雅黑 Light" w:eastAsia="微软雅黑 Light" w:cs="微软雅黑 Light"/>
          </w:rPr>
          <w:t>没有</w:t>
        </w:r>
      </w:ins>
      <w:ins w:id="149" w:author="刘朋 [2]" w:date="2025-02-11T22:29:46Z">
        <w:r>
          <w:rPr>
            <w:rFonts w:ascii="微软雅黑 Light" w:hAnsi="微软雅黑 Light" w:eastAsia="微软雅黑 Light" w:cs="微软雅黑 Light"/>
          </w:rPr>
          <w:t>存在感"。</w:t>
        </w:r>
      </w:ins>
      <w:ins w:id="150" w:author="刘朋 [2]" w:date="2025-02-11T22:29:46Z">
        <w:r>
          <w:rPr>
            <w:rFonts w:hint="eastAsia" w:ascii="微软雅黑 Light" w:hAnsi="微软雅黑 Light" w:eastAsia="微软雅黑 Light" w:cs="微软雅黑 Light"/>
            <w:color w:val="FF0000"/>
          </w:rPr>
          <w:t>他想起自己</w:t>
        </w:r>
      </w:ins>
      <w:ins w:id="151" w:author="刘朋 [2]" w:date="2025-02-11T22:59:00Z">
        <w:r>
          <w:rPr>
            <w:rFonts w:hint="eastAsia" w:ascii="微软雅黑 Light" w:hAnsi="微软雅黑 Light" w:eastAsia="微软雅黑 Light" w:cs="微软雅黑 Light"/>
            <w:color w:val="FF0000"/>
            <w:lang w:val="en-US" w:eastAsia="zh-CN"/>
          </w:rPr>
          <w:t>刚</w:t>
        </w:r>
      </w:ins>
      <w:ins w:id="152" w:author="刘朋 [2]" w:date="2025-02-11T22:59:01Z">
        <w:r>
          <w:rPr>
            <w:rFonts w:hint="eastAsia" w:ascii="微软雅黑 Light" w:hAnsi="微软雅黑 Light" w:eastAsia="微软雅黑 Light" w:cs="微软雅黑 Light"/>
            <w:color w:val="FF0000"/>
            <w:lang w:val="en-US" w:eastAsia="zh-CN"/>
          </w:rPr>
          <w:t>毕业</w:t>
        </w:r>
      </w:ins>
      <w:ins w:id="153" w:author="刘朋 [2]" w:date="2025-02-11T22:59:02Z">
        <w:r>
          <w:rPr>
            <w:rFonts w:hint="eastAsia" w:ascii="微软雅黑 Light" w:hAnsi="微软雅黑 Light" w:eastAsia="微软雅黑 Light" w:cs="微软雅黑 Light"/>
            <w:color w:val="FF0000"/>
            <w:lang w:val="en-US" w:eastAsia="zh-CN"/>
          </w:rPr>
          <w:t>的</w:t>
        </w:r>
      </w:ins>
      <w:ins w:id="154" w:author="刘朋 [2]" w:date="2025-02-11T22:59:03Z">
        <w:r>
          <w:rPr>
            <w:rFonts w:hint="eastAsia" w:ascii="微软雅黑 Light" w:hAnsi="微软雅黑 Light" w:eastAsia="微软雅黑 Light" w:cs="微软雅黑 Light"/>
            <w:color w:val="FF0000"/>
            <w:lang w:val="en-US" w:eastAsia="zh-CN"/>
          </w:rPr>
          <w:t>时候</w:t>
        </w:r>
      </w:ins>
      <w:ins w:id="155" w:author="刘朋 [2]" w:date="2025-02-11T22:59:04Z">
        <w:r>
          <w:rPr>
            <w:rFonts w:hint="eastAsia" w:ascii="微软雅黑 Light" w:hAnsi="微软雅黑 Light" w:eastAsia="微软雅黑 Light" w:cs="微软雅黑 Light"/>
            <w:color w:val="FF0000"/>
            <w:lang w:val="en-US" w:eastAsia="zh-CN"/>
          </w:rPr>
          <w:t>，</w:t>
        </w:r>
      </w:ins>
      <w:ins w:id="156" w:author="刘朋 [2]" w:date="2025-02-11T22:59:08Z">
        <w:r>
          <w:rPr>
            <w:rFonts w:hint="eastAsia" w:ascii="微软雅黑 Light" w:hAnsi="微软雅黑 Light" w:eastAsia="微软雅黑 Light" w:cs="微软雅黑 Light"/>
            <w:color w:val="FF0000"/>
            <w:lang w:val="en-US" w:eastAsia="zh-CN"/>
          </w:rPr>
          <w:t>对工作</w:t>
        </w:r>
      </w:ins>
      <w:ins w:id="157" w:author="刘朋 [2]" w:date="2025-02-11T22:59:09Z">
        <w:r>
          <w:rPr>
            <w:rFonts w:hint="eastAsia" w:ascii="微软雅黑 Light" w:hAnsi="微软雅黑 Light" w:eastAsia="微软雅黑 Light" w:cs="微软雅黑 Light"/>
            <w:color w:val="FF0000"/>
            <w:lang w:val="en-US" w:eastAsia="zh-CN"/>
          </w:rPr>
          <w:t>也是</w:t>
        </w:r>
      </w:ins>
      <w:ins w:id="158" w:author="刘朋 [2]" w:date="2025-02-11T22:59:12Z">
        <w:r>
          <w:rPr>
            <w:rFonts w:hint="eastAsia" w:ascii="微软雅黑 Light" w:hAnsi="微软雅黑 Light" w:eastAsia="微软雅黑 Light" w:cs="微软雅黑 Light"/>
            <w:color w:val="FF0000"/>
            <w:lang w:val="en-US" w:eastAsia="zh-CN"/>
          </w:rPr>
          <w:t>满腔</w:t>
        </w:r>
      </w:ins>
      <w:ins w:id="159" w:author="刘朋 [2]" w:date="2025-02-11T22:59:16Z">
        <w:r>
          <w:rPr>
            <w:rFonts w:hint="eastAsia" w:ascii="微软雅黑 Light" w:hAnsi="微软雅黑 Light" w:eastAsia="微软雅黑 Light" w:cs="微软雅黑 Light"/>
            <w:color w:val="FF0000"/>
            <w:lang w:val="en-US" w:eastAsia="zh-CN"/>
          </w:rPr>
          <w:t>热情，</w:t>
        </w:r>
      </w:ins>
      <w:ins w:id="160" w:author="刘朋 [2]" w:date="2025-02-11T22:59:29Z">
        <w:r>
          <w:rPr>
            <w:rFonts w:hint="eastAsia" w:ascii="微软雅黑 Light" w:hAnsi="微软雅黑 Light" w:eastAsia="微软雅黑 Light" w:cs="微软雅黑 Light"/>
            <w:color w:val="FF0000"/>
            <w:lang w:val="en-US" w:eastAsia="zh-CN"/>
          </w:rPr>
          <w:t>但蹉跎</w:t>
        </w:r>
      </w:ins>
      <w:ins w:id="161" w:author="刘朋 [2]" w:date="2025-02-11T22:59:31Z">
        <w:r>
          <w:rPr>
            <w:rFonts w:hint="eastAsia" w:ascii="微软雅黑 Light" w:hAnsi="微软雅黑 Light" w:eastAsia="微软雅黑 Light" w:cs="微软雅黑 Light"/>
            <w:color w:val="FF0000"/>
            <w:lang w:val="en-US" w:eastAsia="zh-CN"/>
          </w:rPr>
          <w:t>多年，</w:t>
        </w:r>
      </w:ins>
      <w:ins w:id="162" w:author="刘朋 [2]" w:date="2025-02-11T22:59:36Z">
        <w:r>
          <w:rPr>
            <w:rFonts w:hint="eastAsia" w:ascii="微软雅黑 Light" w:hAnsi="微软雅黑 Light" w:eastAsia="微软雅黑 Light" w:cs="微软雅黑 Light"/>
            <w:color w:val="FF0000"/>
            <w:lang w:val="en-US" w:eastAsia="zh-CN"/>
          </w:rPr>
          <w:t>一直</w:t>
        </w:r>
      </w:ins>
      <w:ins w:id="163" w:author="刘朋 [2]" w:date="2025-02-11T22:59:39Z">
        <w:r>
          <w:rPr>
            <w:rFonts w:hint="eastAsia" w:ascii="微软雅黑 Light" w:hAnsi="微软雅黑 Light" w:eastAsia="微软雅黑 Light" w:cs="微软雅黑 Light"/>
            <w:color w:val="FF0000"/>
            <w:lang w:val="en-US" w:eastAsia="zh-CN"/>
          </w:rPr>
          <w:t>原地</w:t>
        </w:r>
      </w:ins>
      <w:ins w:id="164" w:author="刘朋 [2]" w:date="2025-02-11T22:59:47Z">
        <w:r>
          <w:rPr>
            <w:rFonts w:hint="eastAsia" w:ascii="微软雅黑 Light" w:hAnsi="微软雅黑 Light" w:eastAsia="微软雅黑 Light" w:cs="微软雅黑 Light"/>
            <w:color w:val="FF0000"/>
            <w:lang w:val="en-US" w:eastAsia="zh-CN"/>
          </w:rPr>
          <w:t>踏步</w:t>
        </w:r>
      </w:ins>
      <w:ins w:id="165" w:author="刘朋 [2]" w:date="2025-02-12T19:38:58Z">
        <w:r>
          <w:rPr>
            <w:rFonts w:hint="eastAsia" w:ascii="微软雅黑 Light" w:hAnsi="微软雅黑 Light" w:eastAsia="微软雅黑 Light" w:cs="微软雅黑 Light"/>
            <w:color w:val="FF0000"/>
            <w:lang w:val="en-US" w:eastAsia="zh-CN"/>
          </w:rPr>
          <w:t>。</w:t>
        </w:r>
      </w:ins>
      <w:ins w:id="166" w:author="刘朋 [2]" w:date="2025-02-12T19:39:00Z">
        <w:r>
          <w:rPr>
            <w:rFonts w:hint="eastAsia" w:ascii="微软雅黑 Light" w:hAnsi="微软雅黑 Light" w:eastAsia="微软雅黑 Light" w:cs="微软雅黑 Light"/>
            <w:color w:val="FF0000"/>
            <w:lang w:val="en-US" w:eastAsia="zh-CN"/>
          </w:rPr>
          <w:t>后来</w:t>
        </w:r>
      </w:ins>
      <w:ins w:id="167" w:author="刘朋 [2]" w:date="2025-02-11T23:00:08Z">
        <w:r>
          <w:rPr>
            <w:rFonts w:hint="eastAsia" w:ascii="微软雅黑 Light" w:hAnsi="微软雅黑 Light" w:eastAsia="微软雅黑 Light" w:cs="微软雅黑 Light"/>
            <w:color w:val="FF0000"/>
            <w:lang w:val="en-US" w:eastAsia="zh-CN"/>
          </w:rPr>
          <w:t>组建</w:t>
        </w:r>
      </w:ins>
      <w:ins w:id="168" w:author="刘朋 [2]" w:date="2025-02-12T19:39:04Z">
        <w:r>
          <w:rPr>
            <w:rFonts w:hint="eastAsia" w:ascii="微软雅黑 Light" w:hAnsi="微软雅黑 Light" w:eastAsia="微软雅黑 Light" w:cs="微软雅黑 Light"/>
            <w:color w:val="FF0000"/>
            <w:lang w:val="en-US" w:eastAsia="zh-CN"/>
          </w:rPr>
          <w:t>了</w:t>
        </w:r>
      </w:ins>
      <w:ins w:id="169" w:author="刘朋 [2]" w:date="2025-02-11T23:00:09Z">
        <w:r>
          <w:rPr>
            <w:rFonts w:hint="eastAsia" w:ascii="微软雅黑 Light" w:hAnsi="微软雅黑 Light" w:eastAsia="微软雅黑 Light" w:cs="微软雅黑 Light"/>
            <w:color w:val="FF0000"/>
            <w:lang w:val="en-US" w:eastAsia="zh-CN"/>
          </w:rPr>
          <w:t>家庭</w:t>
        </w:r>
      </w:ins>
      <w:ins w:id="170" w:author="刘朋 [2]" w:date="2025-02-11T23:00:10Z">
        <w:r>
          <w:rPr>
            <w:rFonts w:hint="eastAsia" w:ascii="微软雅黑 Light" w:hAnsi="微软雅黑 Light" w:eastAsia="微软雅黑 Light" w:cs="微软雅黑 Light"/>
            <w:color w:val="FF0000"/>
            <w:lang w:val="en-US" w:eastAsia="zh-CN"/>
          </w:rPr>
          <w:t>，</w:t>
        </w:r>
      </w:ins>
      <w:ins w:id="171" w:author="刘朋 [2]" w:date="2025-02-11T23:00:11Z">
        <w:r>
          <w:rPr>
            <w:rFonts w:hint="eastAsia" w:ascii="微软雅黑 Light" w:hAnsi="微软雅黑 Light" w:eastAsia="微软雅黑 Light" w:cs="微软雅黑 Light"/>
            <w:color w:val="FF0000"/>
            <w:lang w:val="en-US" w:eastAsia="zh-CN"/>
          </w:rPr>
          <w:t>有了</w:t>
        </w:r>
      </w:ins>
      <w:ins w:id="172" w:author="刘朋 [2]" w:date="2025-02-11T23:00:16Z">
        <w:r>
          <w:rPr>
            <w:rFonts w:hint="eastAsia" w:ascii="微软雅黑 Light" w:hAnsi="微软雅黑 Light" w:eastAsia="微软雅黑 Light" w:cs="微软雅黑 Light"/>
            <w:color w:val="FF0000"/>
            <w:lang w:val="en-US" w:eastAsia="zh-CN"/>
          </w:rPr>
          <w:t>孩子</w:t>
        </w:r>
      </w:ins>
      <w:ins w:id="173" w:author="刘朋 [2]" w:date="2025-02-12T19:39:10Z">
        <w:r>
          <w:rPr>
            <w:rFonts w:hint="eastAsia" w:ascii="微软雅黑 Light" w:hAnsi="微软雅黑 Light" w:eastAsia="微软雅黑 Light" w:cs="微软雅黑 Light"/>
            <w:color w:val="FF0000"/>
            <w:lang w:val="en-US" w:eastAsia="zh-CN"/>
          </w:rPr>
          <w:t>，</w:t>
        </w:r>
      </w:ins>
      <w:ins w:id="174" w:author="刘朋 [2]" w:date="2025-02-11T23:00:19Z">
        <w:r>
          <w:rPr>
            <w:rFonts w:hint="eastAsia" w:ascii="微软雅黑 Light" w:hAnsi="微软雅黑 Light" w:eastAsia="微软雅黑 Light" w:cs="微软雅黑 Light"/>
            <w:color w:val="FF0000"/>
            <w:lang w:val="en-US" w:eastAsia="zh-CN"/>
          </w:rPr>
          <w:t>更</w:t>
        </w:r>
      </w:ins>
      <w:ins w:id="175" w:author="刘朋 [2]" w:date="2025-02-11T23:00:27Z">
        <w:r>
          <w:rPr>
            <w:rFonts w:hint="eastAsia" w:ascii="微软雅黑 Light" w:hAnsi="微软雅黑 Light" w:eastAsia="微软雅黑 Light" w:cs="微软雅黑 Light"/>
            <w:color w:val="FF0000"/>
            <w:lang w:val="en-US" w:eastAsia="zh-CN"/>
          </w:rPr>
          <w:t>是</w:t>
        </w:r>
      </w:ins>
      <w:ins w:id="176" w:author="刘朋 [2]" w:date="2025-02-11T23:00:28Z">
        <w:r>
          <w:rPr>
            <w:rFonts w:hint="eastAsia" w:ascii="微软雅黑 Light" w:hAnsi="微软雅黑 Light" w:eastAsia="微软雅黑 Light" w:cs="微软雅黑 Light"/>
            <w:color w:val="FF0000"/>
            <w:lang w:val="en-US" w:eastAsia="zh-CN"/>
          </w:rPr>
          <w:t>琐</w:t>
        </w:r>
      </w:ins>
      <w:ins w:id="177" w:author="刘朋 [2]" w:date="2025-02-11T23:00:38Z">
        <w:r>
          <w:rPr>
            <w:rFonts w:hint="eastAsia" w:ascii="微软雅黑 Light" w:hAnsi="微软雅黑 Light" w:eastAsia="微软雅黑 Light" w:cs="微软雅黑 Light"/>
            <w:color w:val="FF0000"/>
            <w:lang w:val="en-US" w:eastAsia="zh-CN"/>
          </w:rPr>
          <w:t>务</w:t>
        </w:r>
      </w:ins>
      <w:ins w:id="178" w:author="刘朋 [2]" w:date="2025-02-11T23:00:43Z">
        <w:r>
          <w:rPr>
            <w:rFonts w:hint="eastAsia" w:ascii="微软雅黑 Light" w:hAnsi="微软雅黑 Light" w:eastAsia="微软雅黑 Light" w:cs="微软雅黑 Light"/>
            <w:color w:val="FF0000"/>
            <w:lang w:val="en-US" w:eastAsia="zh-CN"/>
          </w:rPr>
          <w:t>缠身</w:t>
        </w:r>
      </w:ins>
      <w:ins w:id="179" w:author="刘朋 [2]" w:date="2025-02-11T23:01:16Z">
        <w:r>
          <w:rPr>
            <w:rFonts w:hint="eastAsia" w:ascii="微软雅黑 Light" w:hAnsi="微软雅黑 Light" w:eastAsia="微软雅黑 Light" w:cs="微软雅黑 Light"/>
            <w:color w:val="FF0000"/>
            <w:lang w:val="en-US" w:eastAsia="zh-CN"/>
          </w:rPr>
          <w:t>，</w:t>
        </w:r>
      </w:ins>
      <w:ins w:id="180" w:author="刘朋 [2]" w:date="2025-02-12T19:39:29Z">
        <w:r>
          <w:rPr>
            <w:rFonts w:hint="eastAsia" w:ascii="微软雅黑 Light" w:hAnsi="微软雅黑 Light" w:eastAsia="微软雅黑 Light" w:cs="微软雅黑 Light"/>
            <w:color w:val="FF0000"/>
            <w:lang w:val="en-US" w:eastAsia="zh-CN"/>
          </w:rPr>
          <w:t>即使</w:t>
        </w:r>
      </w:ins>
      <w:ins w:id="181" w:author="刘朋 [2]" w:date="2025-02-12T19:39:30Z">
        <w:r>
          <w:rPr>
            <w:rFonts w:hint="eastAsia" w:ascii="微软雅黑 Light" w:hAnsi="微软雅黑 Light" w:eastAsia="微软雅黑 Light" w:cs="微软雅黑 Light"/>
            <w:color w:val="FF0000"/>
            <w:lang w:val="en-US" w:eastAsia="zh-CN"/>
          </w:rPr>
          <w:t>想</w:t>
        </w:r>
      </w:ins>
      <w:ins w:id="182" w:author="刘朋 [2]" w:date="2025-02-12T19:39:32Z">
        <w:r>
          <w:rPr>
            <w:rFonts w:hint="eastAsia" w:ascii="微软雅黑 Light" w:hAnsi="微软雅黑 Light" w:eastAsia="微软雅黑 Light" w:cs="微软雅黑 Light"/>
            <w:color w:val="FF0000"/>
            <w:lang w:val="en-US" w:eastAsia="zh-CN"/>
          </w:rPr>
          <w:t>有所</w:t>
        </w:r>
      </w:ins>
      <w:ins w:id="183" w:author="刘朋 [2]" w:date="2025-02-12T19:39:33Z">
        <w:r>
          <w:rPr>
            <w:rFonts w:hint="eastAsia" w:ascii="微软雅黑 Light" w:hAnsi="微软雅黑 Light" w:eastAsia="微软雅黑 Light" w:cs="微软雅黑 Light"/>
            <w:color w:val="FF0000"/>
            <w:lang w:val="en-US" w:eastAsia="zh-CN"/>
          </w:rPr>
          <w:t>精进，</w:t>
        </w:r>
      </w:ins>
      <w:ins w:id="184" w:author="刘朋 [2]" w:date="2025-02-12T19:39:38Z">
        <w:r>
          <w:rPr>
            <w:rFonts w:hint="eastAsia" w:ascii="微软雅黑 Light" w:hAnsi="微软雅黑 Light" w:eastAsia="微软雅黑 Light" w:cs="微软雅黑 Light"/>
            <w:color w:val="FF0000"/>
            <w:lang w:val="en-US" w:eastAsia="zh-CN"/>
          </w:rPr>
          <w:t>经常</w:t>
        </w:r>
      </w:ins>
      <w:ins w:id="185" w:author="刘朋 [2]" w:date="2025-02-12T19:40:04Z">
        <w:r>
          <w:rPr>
            <w:rFonts w:hint="eastAsia" w:ascii="微软雅黑 Light" w:hAnsi="微软雅黑 Light" w:eastAsia="微软雅黑 Light" w:cs="微软雅黑 Light"/>
            <w:color w:val="FF0000"/>
            <w:lang w:val="en-US" w:eastAsia="zh-CN"/>
          </w:rPr>
          <w:t>也</w:t>
        </w:r>
      </w:ins>
      <w:ins w:id="186" w:author="刘朋 [2]" w:date="2025-02-12T19:40:06Z">
        <w:r>
          <w:rPr>
            <w:rFonts w:hint="eastAsia" w:ascii="微软雅黑 Light" w:hAnsi="微软雅黑 Light" w:eastAsia="微软雅黑 Light" w:cs="微软雅黑 Light"/>
            <w:color w:val="FF0000"/>
            <w:lang w:val="en-US" w:eastAsia="zh-CN"/>
          </w:rPr>
          <w:t>力不从心</w:t>
        </w:r>
      </w:ins>
      <w:ins w:id="187" w:author="刘朋 [2]" w:date="2025-02-12T19:40:07Z">
        <w:r>
          <w:rPr>
            <w:rFonts w:hint="eastAsia" w:ascii="微软雅黑 Light" w:hAnsi="微软雅黑 Light" w:eastAsia="微软雅黑 Light" w:cs="微软雅黑 Light"/>
            <w:color w:val="FF0000"/>
            <w:lang w:val="en-US" w:eastAsia="zh-CN"/>
          </w:rPr>
          <w:t>。</w:t>
        </w:r>
      </w:ins>
    </w:p>
    <w:p w14:paraId="0F93311B">
      <w:pPr>
        <w:pStyle w:val="6"/>
        <w:widowControl/>
        <w:rPr>
          <w:del w:id="188" w:author="刘朋 [2]" w:date="2025-02-12T19:40:35Z"/>
          <w:rFonts w:hint="eastAsia" w:ascii="微软雅黑 Light" w:hAnsi="微软雅黑 Light" w:eastAsia="微软雅黑 Light" w:cs="微软雅黑 Light"/>
        </w:rPr>
      </w:pPr>
      <w:del w:id="189" w:author="刘朋 [2]" w:date="2025-02-12T19:40:35Z">
        <w:r>
          <w:rPr>
            <w:rFonts w:ascii="微软雅黑 Light" w:hAnsi="微软雅黑 Light" w:eastAsia="微软雅黑 Light" w:cs="微软雅黑 Light"/>
          </w:rPr>
          <w:delText>把文件夹拍在他桌上，指甲盖上还沾着昨天团建时的美甲亮片。</w:delText>
        </w:r>
        <w:commentRangeStart w:id="1"/>
        <w:r>
          <w:rPr>
            <w:rFonts w:ascii="微软雅黑 Light" w:hAnsi="微软雅黑 Light" w:eastAsia="微软雅黑 Light" w:cs="微软雅黑 Light"/>
          </w:rPr>
          <w:delText>大C数着文档页脚的页码，第47页的流程图缺了个箭头，这让他想起昨天儿子数学作业本上那个被橡皮擦破的等号。</w:delText>
        </w:r>
        <w:commentRangeEnd w:id="1"/>
      </w:del>
      <w:del w:id="190" w:author="刘朋 [2]" w:date="2025-02-12T19:40:35Z">
        <w:r>
          <w:rPr/>
          <w:commentReference w:id="1"/>
        </w:r>
      </w:del>
    </w:p>
    <w:p w14:paraId="58D94867">
      <w:pPr>
        <w:pStyle w:val="6"/>
        <w:widowControl/>
        <w:rPr>
          <w:ins w:id="191" w:author="刘朋 [2]" w:date="2025-02-12T19:58:37Z"/>
          <w:rFonts w:ascii="微软雅黑 Light" w:hAnsi="微软雅黑 Light" w:eastAsia="微软雅黑 Light" w:cs="微软雅黑 Light"/>
        </w:rPr>
      </w:pPr>
      <w:ins w:id="192" w:author="刘朋 [2]" w:date="2025-02-15T17:15:23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午休</w:t>
        </w:r>
      </w:ins>
      <w:ins w:id="193" w:author="刘朋 [2]" w:date="2025-02-15T17:15:24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时间</w:t>
        </w:r>
      </w:ins>
      <w:ins w:id="194" w:author="刘朋 [2]" w:date="2025-02-15T17:15:25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，</w:t>
        </w:r>
      </w:ins>
      <w:ins w:id="195" w:author="刘朋 [2]" w:date="2025-02-15T17:19:13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大C</w:t>
        </w:r>
      </w:ins>
      <w:ins w:id="196" w:author="刘朋 [2]" w:date="2025-02-15T17:19:14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拿着</w:t>
        </w:r>
      </w:ins>
      <w:ins w:id="197" w:author="刘朋 [2]" w:date="2025-02-15T17:19:15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自己</w:t>
        </w:r>
      </w:ins>
      <w:ins w:id="198" w:author="刘朋 [2]" w:date="2025-02-15T17:19:16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的</w:t>
        </w:r>
      </w:ins>
      <w:ins w:id="199" w:author="刘朋 [2]" w:date="2025-02-15T17:21:32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饭</w:t>
        </w:r>
      </w:ins>
      <w:ins w:id="200" w:author="刘朋 [2]" w:date="2025-02-15T17:19:19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盒</w:t>
        </w:r>
      </w:ins>
      <w:ins w:id="201" w:author="刘朋 [2]" w:date="2025-02-15T17:22:11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排队</w:t>
        </w:r>
      </w:ins>
      <w:ins w:id="202" w:author="刘朋 [2]" w:date="2025-02-15T17:20:32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等在</w:t>
        </w:r>
      </w:ins>
      <w:r>
        <w:rPr>
          <w:rFonts w:ascii="微软雅黑 Light" w:hAnsi="微软雅黑 Light" w:eastAsia="微软雅黑 Light" w:cs="微软雅黑 Light"/>
        </w:rPr>
        <w:t>茶水间的微波炉</w:t>
      </w:r>
      <w:ins w:id="203" w:author="刘朋 [2]" w:date="2025-02-15T17:20:36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前</w:t>
        </w:r>
      </w:ins>
      <w:del w:id="204" w:author="刘朋 [2]" w:date="2025-02-15T17:20:52Z">
        <w:r>
          <w:rPr>
            <w:rFonts w:ascii="微软雅黑 Light" w:hAnsi="微软雅黑 Light" w:eastAsia="微软雅黑 Light" w:cs="微软雅黑 Light"/>
          </w:rPr>
          <w:delText>发出"叮"的一声，</w:delText>
        </w:r>
      </w:del>
      <w:ins w:id="205" w:author="刘朋 [2]" w:date="2025-02-15T17:15:43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，</w:t>
        </w:r>
      </w:ins>
      <w:r>
        <w:rPr>
          <w:rFonts w:ascii="微软雅黑 Light" w:hAnsi="微软雅黑 Light" w:eastAsia="微软雅黑 Light" w:cs="微软雅黑 Light"/>
        </w:rPr>
        <w:t>财务</w:t>
      </w:r>
      <w:del w:id="206" w:author="刘朋 [2]" w:date="2025-02-15T17:56:02Z">
        <w:r>
          <w:rPr>
            <w:rFonts w:ascii="微软雅黑 Light" w:hAnsi="微软雅黑 Light" w:eastAsia="微软雅黑 Light" w:cs="微软雅黑 Light"/>
          </w:rPr>
          <w:delText>部</w:delText>
        </w:r>
      </w:del>
      <w:r>
        <w:rPr>
          <w:rFonts w:ascii="微软雅黑 Light" w:hAnsi="微软雅黑 Light" w:eastAsia="微软雅黑 Light" w:cs="微软雅黑 Light"/>
        </w:rPr>
        <w:t>的两个姑娘</w:t>
      </w:r>
      <w:ins w:id="207" w:author="刘朋 [2]" w:date="2025-02-15T17:21:22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也</w:t>
        </w:r>
      </w:ins>
      <w:r>
        <w:rPr>
          <w:rFonts w:ascii="微软雅黑 Light" w:hAnsi="微软雅黑 Light" w:eastAsia="微软雅黑 Light" w:cs="微软雅黑 Light"/>
        </w:rPr>
        <w:t>端着</w:t>
      </w:r>
      <w:del w:id="208" w:author="刘朋 [2]" w:date="2025-02-15T17:21:25Z">
        <w:r>
          <w:rPr>
            <w:rFonts w:hint="default" w:ascii="微软雅黑 Light" w:hAnsi="微软雅黑 Light" w:eastAsia="微软雅黑 Light" w:cs="微软雅黑 Light"/>
            <w:lang w:val="en-US"/>
          </w:rPr>
          <w:delText>饭</w:delText>
        </w:r>
      </w:del>
      <w:ins w:id="209" w:author="刘朋 [2]" w:date="2025-02-15T17:21:27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饭</w:t>
        </w:r>
      </w:ins>
      <w:r>
        <w:rPr>
          <w:rFonts w:ascii="微软雅黑 Light" w:hAnsi="微软雅黑 Light" w:eastAsia="微软雅黑 Light" w:cs="微软雅黑 Light"/>
        </w:rPr>
        <w:t>盒进来。"听说市场部又裁了三个？""可不是，上周老赵收拾东西的时候，把他那盆发财树都摔了..."她们的</w:t>
      </w:r>
      <w:del w:id="210" w:author="刘朋 [2]" w:date="2025-02-15T17:17:13Z">
        <w:r>
          <w:rPr>
            <w:rFonts w:hint="default" w:ascii="微软雅黑 Light" w:hAnsi="微软雅黑 Light" w:eastAsia="微软雅黑 Light" w:cs="微软雅黑 Light"/>
            <w:lang w:val="en-US"/>
          </w:rPr>
          <w:delText>窃笑</w:delText>
        </w:r>
      </w:del>
      <w:ins w:id="211" w:author="刘朋 [2]" w:date="2025-02-15T17:17:16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私语</w:t>
        </w:r>
      </w:ins>
      <w:ins w:id="212" w:author="刘朋 [2]" w:date="2025-02-15T17:17:18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声</w:t>
        </w:r>
      </w:ins>
      <w:r>
        <w:rPr>
          <w:rFonts w:ascii="微软雅黑 Light" w:hAnsi="微软雅黑 Light" w:eastAsia="微软雅黑 Light" w:cs="微软雅黑 Light"/>
        </w:rPr>
        <w:t>被</w:t>
      </w:r>
      <w:del w:id="213" w:author="刘朋 [2]" w:date="2025-02-15T17:17:21Z">
        <w:r>
          <w:rPr>
            <w:rFonts w:hint="default" w:ascii="微软雅黑 Light" w:hAnsi="微软雅黑 Light" w:eastAsia="微软雅黑 Light" w:cs="微软雅黑 Light"/>
            <w:lang w:val="en-US"/>
          </w:rPr>
          <w:delText>爆米花般</w:delText>
        </w:r>
      </w:del>
      <w:ins w:id="214" w:author="刘朋 [2]" w:date="2025-02-15T17:17:22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微波炉</w:t>
        </w:r>
      </w:ins>
      <w:r>
        <w:rPr>
          <w:rFonts w:ascii="微软雅黑 Light" w:hAnsi="微软雅黑 Light" w:eastAsia="微软雅黑 Light" w:cs="微软雅黑 Light"/>
        </w:rPr>
        <w:t>的加热声碾碎，大C</w:t>
      </w:r>
      <w:ins w:id="215" w:author="刘朋 [2]" w:date="2025-02-15T17:22:16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心下一片茫然</w:t>
        </w:r>
      </w:ins>
      <w:ins w:id="216" w:author="刘朋 [2]" w:date="2025-02-15T17:22:18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，</w:t>
        </w:r>
      </w:ins>
      <w:r>
        <w:rPr>
          <w:rFonts w:ascii="微软雅黑 Light" w:hAnsi="微软雅黑 Light" w:eastAsia="微软雅黑 Light" w:cs="微软雅黑 Light"/>
        </w:rPr>
        <w:t>端着</w:t>
      </w:r>
      <w:ins w:id="217" w:author="刘朋 [2]" w:date="2025-02-15T17:22:22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还是</w:t>
        </w:r>
      </w:ins>
      <w:r>
        <w:rPr>
          <w:rFonts w:ascii="微软雅黑 Light" w:hAnsi="微软雅黑 Light" w:eastAsia="微软雅黑 Light" w:cs="微软雅黑 Light"/>
        </w:rPr>
        <w:t>凉透的</w:t>
      </w:r>
      <w:ins w:id="218" w:author="刘朋 [2]" w:date="2025-02-15T17:22:26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饭盒</w:t>
        </w:r>
      </w:ins>
      <w:del w:id="219" w:author="刘朋 [2]" w:date="2025-02-15T17:22:24Z">
        <w:r>
          <w:rPr>
            <w:rFonts w:ascii="微软雅黑 Light" w:hAnsi="微软雅黑 Light" w:eastAsia="微软雅黑 Light" w:cs="微软雅黑 Light"/>
          </w:rPr>
          <w:delText>咖啡</w:delText>
        </w:r>
      </w:del>
      <w:r>
        <w:rPr>
          <w:rFonts w:ascii="微软雅黑 Light" w:hAnsi="微软雅黑 Light" w:eastAsia="微软雅黑 Light" w:cs="微软雅黑 Light"/>
        </w:rPr>
        <w:t>退回工位</w:t>
      </w:r>
      <w:del w:id="220" w:author="刘朋 [2]" w:date="2025-02-15T17:22:28Z">
        <w:r>
          <w:rPr>
            <w:rFonts w:ascii="微软雅黑 Light" w:hAnsi="微软雅黑 Light" w:eastAsia="微软雅黑 Light" w:cs="微软雅黑 Light"/>
          </w:rPr>
          <w:delText>，</w:delText>
        </w:r>
      </w:del>
      <w:del w:id="221" w:author="刘朋 [2]" w:date="2025-02-15T17:17:38Z">
        <w:r>
          <w:rPr>
            <w:rFonts w:ascii="微软雅黑 Light" w:hAnsi="微软雅黑 Light" w:eastAsia="微软雅黑 Light" w:cs="微软雅黑 Light"/>
          </w:rPr>
          <w:delText>显示器右下角的时间显示10:47，离午休还有73分钟</w:delText>
        </w:r>
      </w:del>
      <w:r>
        <w:rPr>
          <w:rFonts w:ascii="微软雅黑 Light" w:hAnsi="微软雅黑 Light" w:eastAsia="微软雅黑 Light" w:cs="微软雅黑 Light"/>
        </w:rPr>
        <w:t>。</w:t>
      </w:r>
    </w:p>
    <w:p w14:paraId="609BBC94">
      <w:pPr>
        <w:pStyle w:val="6"/>
        <w:widowControl/>
        <w:rPr>
          <w:del w:id="222" w:author="刘朋 [2]" w:date="2025-02-15T17:56:09Z"/>
          <w:rFonts w:hint="default" w:ascii="微软雅黑 Light" w:hAnsi="微软雅黑 Light" w:eastAsia="微软雅黑 Light" w:cs="微软雅黑 Light"/>
          <w:lang w:val="en-US" w:eastAsia="zh-CN"/>
        </w:rPr>
      </w:pPr>
    </w:p>
    <w:p w14:paraId="4F44E854">
      <w:pPr>
        <w:pStyle w:val="6"/>
        <w:widowControl/>
        <w:rPr>
          <w:ins w:id="223" w:author="刘朋 [2]" w:date="2025-02-15T17:29:15Z"/>
          <w:rFonts w:hint="default" w:ascii="微软雅黑 Light" w:hAnsi="微软雅黑 Light" w:eastAsia="微软雅黑 Light" w:cs="微软雅黑 Light"/>
          <w:lang w:val="en-US" w:eastAsia="zh-CN"/>
        </w:rPr>
      </w:pPr>
      <w:r>
        <w:rPr>
          <w:rFonts w:ascii="微软雅黑 Light" w:hAnsi="微软雅黑 Light" w:eastAsia="微软雅黑 Light" w:cs="微软雅黑 Light"/>
        </w:rPr>
        <w:t>地下车库里，</w:t>
      </w:r>
      <w:ins w:id="224" w:author="刘朋 [2]" w:date="2025-02-15T17:33:31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大C</w:t>
        </w:r>
      </w:ins>
      <w:ins w:id="225" w:author="刘朋 [2]" w:date="2025-02-15T17:33:34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点着</w:t>
        </w:r>
      </w:ins>
      <w:ins w:id="226" w:author="刘朋 [2]" w:date="2025-02-15T17:33:36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了</w:t>
        </w:r>
      </w:ins>
      <w:ins w:id="227" w:author="刘朋 [2]" w:date="2025-02-15T17:33:38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一支烟</w:t>
        </w:r>
      </w:ins>
      <w:ins w:id="228" w:author="刘朋 [2]" w:date="2025-02-15T17:33:39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，</w:t>
        </w:r>
      </w:ins>
      <w:del w:id="229" w:author="刘朋 [2]" w:date="2025-02-15T17:33:28Z">
        <w:r>
          <w:rPr>
            <w:rFonts w:ascii="微软雅黑 Light" w:hAnsi="微软雅黑 Light" w:eastAsia="微软雅黑 Light" w:cs="微软雅黑 Light"/>
          </w:rPr>
          <w:delText>手机屏幕在方向盘上方幽幽发亮</w:delText>
        </w:r>
      </w:del>
      <w:del w:id="230" w:author="刘朋 [2]" w:date="2025-02-15T17:33:40Z">
        <w:r>
          <w:rPr>
            <w:rFonts w:ascii="微软雅黑 Light" w:hAnsi="微软雅黑 Light" w:eastAsia="微软雅黑 Light" w:cs="微软雅黑 Light"/>
          </w:rPr>
          <w:delText>。</w:delText>
        </w:r>
      </w:del>
      <w:ins w:id="231" w:author="刘朋 [2]" w:date="2025-02-15T17:29:17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每</w:t>
        </w:r>
      </w:ins>
      <w:ins w:id="232" w:author="刘朋 [2]" w:date="2025-02-15T17:29:20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晚</w:t>
        </w:r>
      </w:ins>
      <w:ins w:id="233" w:author="刘朋 [2]" w:date="2025-02-15T17:29:24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搭乘</w:t>
        </w:r>
      </w:ins>
      <w:ins w:id="234" w:author="刘朋 [2]" w:date="2025-02-15T17:29:25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地铁</w:t>
        </w:r>
      </w:ins>
      <w:ins w:id="235" w:author="刘朋 [2]" w:date="2025-02-15T17:29:26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回家</w:t>
        </w:r>
      </w:ins>
      <w:ins w:id="236" w:author="刘朋 [2]" w:date="2025-02-15T17:29:27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后</w:t>
        </w:r>
      </w:ins>
      <w:ins w:id="237" w:author="刘朋 [2]" w:date="2025-02-15T17:29:28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，</w:t>
        </w:r>
      </w:ins>
      <w:ins w:id="238" w:author="刘朋 [2]" w:date="2025-02-15T17:33:45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他都</w:t>
        </w:r>
      </w:ins>
      <w:ins w:id="239" w:author="刘朋 [2]" w:date="2025-02-15T17:29:32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习惯</w:t>
        </w:r>
      </w:ins>
      <w:ins w:id="240" w:author="刘朋 [2]" w:date="2025-02-15T17:29:34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在</w:t>
        </w:r>
      </w:ins>
      <w:ins w:id="241" w:author="刘朋 [2]" w:date="2025-02-15T17:29:36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车里</w:t>
        </w:r>
      </w:ins>
      <w:ins w:id="242" w:author="刘朋 [2]" w:date="2025-02-15T17:29:39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呆</w:t>
        </w:r>
      </w:ins>
      <w:ins w:id="243" w:author="刘朋 [2]" w:date="2025-02-15T17:29:40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一</w:t>
        </w:r>
      </w:ins>
      <w:ins w:id="244" w:author="刘朋 [2]" w:date="2025-02-15T17:29:46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会</w:t>
        </w:r>
      </w:ins>
      <w:ins w:id="245" w:author="刘朋 [2]" w:date="2025-02-15T17:29:48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再</w:t>
        </w:r>
      </w:ins>
      <w:ins w:id="246" w:author="刘朋 [2]" w:date="2025-02-15T17:29:50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上楼</w:t>
        </w:r>
      </w:ins>
      <w:ins w:id="247" w:author="刘朋 [2]" w:date="2025-02-15T17:29:59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，</w:t>
        </w:r>
      </w:ins>
      <w:ins w:id="248" w:author="刘朋 [2]" w:date="2025-02-15T17:30:13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觉得</w:t>
        </w:r>
      </w:ins>
      <w:ins w:id="249" w:author="刘朋 [2]" w:date="2025-02-15T17:30:15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只有</w:t>
        </w:r>
      </w:ins>
      <w:ins w:id="250" w:author="刘朋 [2]" w:date="2025-02-15T17:30:18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此刻</w:t>
        </w:r>
      </w:ins>
      <w:ins w:id="251" w:author="刘朋 [2]" w:date="2025-02-15T17:30:19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才是</w:t>
        </w:r>
      </w:ins>
      <w:ins w:id="252" w:author="刘朋 [2]" w:date="2025-02-15T17:30:23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一天中</w:t>
        </w:r>
      </w:ins>
      <w:ins w:id="253" w:author="刘朋 [2]" w:date="2025-02-15T17:31:18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真正</w:t>
        </w:r>
      </w:ins>
      <w:ins w:id="254" w:author="刘朋 [2]" w:date="2025-02-15T17:31:19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属于</w:t>
        </w:r>
      </w:ins>
      <w:ins w:id="255" w:author="刘朋 [2]" w:date="2025-02-15T17:30:24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自己的</w:t>
        </w:r>
      </w:ins>
      <w:ins w:id="256" w:author="刘朋 [2]" w:date="2025-02-15T17:30:25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时间</w:t>
        </w:r>
      </w:ins>
      <w:ins w:id="257" w:author="刘朋 [2]" w:date="2025-02-15T17:33:52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。</w:t>
        </w:r>
      </w:ins>
      <w:ins w:id="258" w:author="刘朋 [2]" w:date="2025-02-15T17:33:28Z">
        <w:r>
          <w:rPr>
            <w:rFonts w:ascii="微软雅黑 Light" w:hAnsi="微软雅黑 Light" w:eastAsia="微软雅黑 Light" w:cs="微软雅黑 Light"/>
          </w:rPr>
          <w:t>手机屏幕在方向盘上方幽幽发亮</w:t>
        </w:r>
      </w:ins>
      <w:ins w:id="259" w:author="刘朋 [2]" w:date="2025-02-15T17:34:17Z">
        <w:r>
          <w:rPr>
            <w:rFonts w:hint="eastAsia" w:ascii="微软雅黑 Light" w:hAnsi="微软雅黑 Light" w:eastAsia="微软雅黑 Light" w:cs="微软雅黑 Light"/>
            <w:lang w:eastAsia="zh-CN"/>
          </w:rPr>
          <w:t>，</w:t>
        </w:r>
      </w:ins>
      <w:ins w:id="260" w:author="刘朋 [2]" w:date="2025-02-15T17:34:19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一</w:t>
        </w:r>
      </w:ins>
      <w:ins w:id="261" w:author="刘朋 [2]" w:date="2025-02-15T17:34:26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会</w:t>
        </w:r>
      </w:ins>
      <w:ins w:id="262" w:author="刘朋 [2]" w:date="2025-02-15T17:46:00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弹出</w:t>
        </w:r>
      </w:ins>
      <w:ins w:id="263" w:author="刘朋 [2]" w:date="2025-02-15T17:46:06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公司</w:t>
        </w:r>
      </w:ins>
      <w:ins w:id="264" w:author="刘朋 [2]" w:date="2025-02-15T17:34:34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工作群</w:t>
        </w:r>
      </w:ins>
      <w:ins w:id="265" w:author="刘朋 [2]" w:date="2025-02-15T17:34:45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，</w:t>
        </w:r>
      </w:ins>
      <w:ins w:id="266" w:author="刘朋 [2]" w:date="2025-02-15T17:34:48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一会是</w:t>
        </w:r>
      </w:ins>
      <w:ins w:id="267" w:author="刘朋 [2]" w:date="2025-02-15T17:35:28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小孩的</w:t>
        </w:r>
      </w:ins>
      <w:ins w:id="268" w:author="刘朋 [2]" w:date="2025-02-15T17:35:30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班级</w:t>
        </w:r>
      </w:ins>
      <w:ins w:id="269" w:author="刘朋 [2]" w:date="2025-02-15T17:35:31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群</w:t>
        </w:r>
      </w:ins>
      <w:ins w:id="270" w:author="刘朋 [2]" w:date="2025-02-15T17:35:33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，</w:t>
        </w:r>
      </w:ins>
      <w:ins w:id="271" w:author="刘朋 [2]" w:date="2025-02-15T17:35:36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还有</w:t>
        </w:r>
      </w:ins>
      <w:ins w:id="272" w:author="刘朋 [2]" w:date="2025-02-15T17:35:38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老婆</w:t>
        </w:r>
      </w:ins>
      <w:ins w:id="273" w:author="刘朋 [2]" w:date="2025-02-15T17:35:39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单独发</w:t>
        </w:r>
      </w:ins>
      <w:ins w:id="274" w:author="刘朋 [2]" w:date="2025-02-15T17:35:40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的</w:t>
        </w:r>
      </w:ins>
      <w:ins w:id="275" w:author="刘朋 [2]" w:date="2025-02-15T17:35:41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信息。</w:t>
        </w:r>
      </w:ins>
      <w:ins w:id="276" w:author="刘朋 [2]" w:date="2025-02-15T17:37:44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他都</w:t>
        </w:r>
      </w:ins>
      <w:ins w:id="277" w:author="刘朋 [2]" w:date="2025-02-15T17:37:46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无心</w:t>
        </w:r>
      </w:ins>
      <w:ins w:id="278" w:author="刘朋 [2]" w:date="2025-02-15T17:37:47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去管，</w:t>
        </w:r>
      </w:ins>
      <w:ins w:id="279" w:author="刘朋 [2]" w:date="2025-02-15T17:38:18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就像</w:t>
        </w:r>
      </w:ins>
      <w:ins w:id="280" w:author="刘朋 [2]" w:date="2025-02-15T17:38:20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一个</w:t>
        </w:r>
      </w:ins>
      <w:ins w:id="281" w:author="刘朋 [2]" w:date="2025-02-15T17:38:23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溺水</w:t>
        </w:r>
      </w:ins>
      <w:ins w:id="282" w:author="刘朋 [2]" w:date="2025-02-15T17:38:24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的</w:t>
        </w:r>
      </w:ins>
      <w:ins w:id="283" w:author="刘朋 [2]" w:date="2025-02-15T17:38:25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人</w:t>
        </w:r>
      </w:ins>
      <w:ins w:id="284" w:author="刘朋 [2]" w:date="2025-02-15T17:38:27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好不容易</w:t>
        </w:r>
      </w:ins>
      <w:ins w:id="285" w:author="刘朋 [2]" w:date="2025-02-15T17:38:28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把</w:t>
        </w:r>
      </w:ins>
      <w:ins w:id="286" w:author="刘朋 [2]" w:date="2025-02-15T17:38:30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头</w:t>
        </w:r>
      </w:ins>
      <w:ins w:id="287" w:author="刘朋 [2]" w:date="2025-02-15T17:38:32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伸出</w:t>
        </w:r>
      </w:ins>
      <w:ins w:id="288" w:author="刘朋 [2]" w:date="2025-02-15T17:38:33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了</w:t>
        </w:r>
      </w:ins>
      <w:ins w:id="289" w:author="刘朋 [2]" w:date="2025-02-15T17:44:45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水面</w:t>
        </w:r>
      </w:ins>
      <w:ins w:id="290" w:author="刘朋 [2]" w:date="2025-02-15T17:38:34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，</w:t>
        </w:r>
      </w:ins>
      <w:ins w:id="291" w:author="刘朋 [2]" w:date="2025-02-15T17:38:37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只想</w:t>
        </w:r>
      </w:ins>
      <w:ins w:id="292" w:author="刘朋 [2]" w:date="2025-02-15T17:44:48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短暂</w:t>
        </w:r>
      </w:ins>
      <w:ins w:id="293" w:author="刘朋 [2]" w:date="2025-02-15T17:44:51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地</w:t>
        </w:r>
      </w:ins>
      <w:ins w:id="294" w:author="刘朋 [2]" w:date="2025-02-15T17:44:52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大口</w:t>
        </w:r>
      </w:ins>
      <w:ins w:id="295" w:author="刘朋 [2]" w:date="2025-02-15T17:44:53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呼吸</w:t>
        </w:r>
      </w:ins>
      <w:ins w:id="296" w:author="刘朋 [2]" w:date="2025-02-15T17:45:41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。</w:t>
        </w:r>
      </w:ins>
      <w:ins w:id="297" w:author="刘朋 [2]" w:date="2025-02-15T17:46:35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他都能</w:t>
        </w:r>
      </w:ins>
      <w:ins w:id="298" w:author="刘朋 [2]" w:date="2025-02-15T17:46:36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想到</w:t>
        </w:r>
      </w:ins>
      <w:ins w:id="299" w:author="刘朋 [2]" w:date="2025-02-15T17:46:39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待会</w:t>
        </w:r>
      </w:ins>
      <w:ins w:id="300" w:author="刘朋 [2]" w:date="2025-02-15T17:46:40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上楼</w:t>
        </w:r>
      </w:ins>
      <w:ins w:id="301" w:author="刘朋 [2]" w:date="2025-02-15T17:46:41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之后</w:t>
        </w:r>
      </w:ins>
      <w:ins w:id="302" w:author="刘朋 [2]" w:date="2025-02-15T17:46:44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老婆</w:t>
        </w:r>
      </w:ins>
      <w:ins w:id="303" w:author="刘朋 [2]" w:date="2025-02-15T17:46:47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的</w:t>
        </w:r>
      </w:ins>
      <w:ins w:id="304" w:author="刘朋 [2]" w:date="2025-02-15T17:46:49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抱怨</w:t>
        </w:r>
      </w:ins>
      <w:ins w:id="305" w:author="刘朋 [2]" w:date="2025-02-15T17:46:53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“</w:t>
        </w:r>
      </w:ins>
      <w:ins w:id="306" w:author="刘朋 [2]" w:date="2025-02-15T17:46:55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怎么</w:t>
        </w:r>
      </w:ins>
      <w:ins w:id="307" w:author="刘朋 [2]" w:date="2025-02-15T17:46:57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回来这</w:t>
        </w:r>
      </w:ins>
      <w:ins w:id="308" w:author="刘朋 [2]" w:date="2025-02-15T17:46:59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么</w:t>
        </w:r>
      </w:ins>
      <w:ins w:id="309" w:author="刘朋 [2]" w:date="2025-02-15T17:47:00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晚</w:t>
        </w:r>
      </w:ins>
      <w:ins w:id="310" w:author="刘朋 [2]" w:date="2025-02-15T17:47:01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，</w:t>
        </w:r>
      </w:ins>
      <w:ins w:id="311" w:author="刘朋 [2]" w:date="2025-02-15T17:48:18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之前</w:t>
        </w:r>
      </w:ins>
      <w:ins w:id="312" w:author="刘朋 [2]" w:date="2025-02-15T17:48:19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说了</w:t>
        </w:r>
      </w:ins>
      <w:ins w:id="313" w:author="刘朋 [2]" w:date="2025-02-15T17:48:22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你</w:t>
        </w:r>
      </w:ins>
      <w:ins w:id="314" w:author="刘朋 [2]" w:date="2025-02-15T17:48:23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来给</w:t>
        </w:r>
      </w:ins>
      <w:ins w:id="315" w:author="刘朋 [2]" w:date="2025-02-15T17:48:27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乐乐</w:t>
        </w:r>
      </w:ins>
      <w:ins w:id="316" w:author="刘朋 [2]" w:date="2025-02-15T17:48:28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辅导</w:t>
        </w:r>
      </w:ins>
      <w:ins w:id="317" w:author="刘朋 [2]" w:date="2025-02-15T17:48:34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作</w:t>
        </w:r>
      </w:ins>
      <w:ins w:id="318" w:author="刘朋 [2]" w:date="2025-02-15T17:48:36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页的</w:t>
        </w:r>
      </w:ins>
      <w:ins w:id="319" w:author="刘朋 [2]" w:date="2025-02-15T17:48:37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，</w:t>
        </w:r>
      </w:ins>
      <w:ins w:id="320" w:author="刘朋 [2]" w:date="2025-02-15T17:48:39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这个点</w:t>
        </w:r>
      </w:ins>
      <w:ins w:id="321" w:author="刘朋 [2]" w:date="2025-02-15T17:48:42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小孩</w:t>
        </w:r>
      </w:ins>
      <w:ins w:id="322" w:author="刘朋 [2]" w:date="2025-02-15T17:48:44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都睡了</w:t>
        </w:r>
      </w:ins>
      <w:ins w:id="323" w:author="刘朋 [2]" w:date="2025-02-15T17:49:32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，</w:t>
        </w:r>
      </w:ins>
      <w:ins w:id="324" w:author="刘朋 [2]" w:date="2025-02-15T17:49:34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一点</w:t>
        </w:r>
      </w:ins>
      <w:ins w:id="325" w:author="刘朋 [2]" w:date="2025-02-15T17:49:35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都</w:t>
        </w:r>
      </w:ins>
      <w:ins w:id="326" w:author="刘朋 [2]" w:date="2025-02-15T17:49:36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不操心</w:t>
        </w:r>
      </w:ins>
      <w:ins w:id="327" w:author="刘朋 [2]" w:date="2025-02-15T17:46:53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”</w:t>
        </w:r>
      </w:ins>
      <w:ins w:id="328" w:author="刘朋 [2]" w:date="2025-02-15T17:53:02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，我</w:t>
        </w:r>
      </w:ins>
      <w:ins w:id="329" w:author="刘朋 [2]" w:date="2025-02-15T17:53:03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真实</w:t>
        </w:r>
      </w:ins>
      <w:ins w:id="330" w:author="刘朋 [2]" w:date="2025-02-15T17:53:06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丧偶式</w:t>
        </w:r>
      </w:ins>
      <w:ins w:id="331" w:author="刘朋 [2]" w:date="2025-02-15T17:53:11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育</w:t>
        </w:r>
      </w:ins>
      <w:ins w:id="332" w:author="刘朋 [2]" w:date="2025-02-15T17:53:12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娃</w:t>
        </w:r>
      </w:ins>
      <w:ins w:id="333" w:author="刘朋 [2]" w:date="2025-02-15T17:48:49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、</w:t>
        </w:r>
      </w:ins>
      <w:ins w:id="334" w:author="刘朋 [2]" w:date="2025-02-15T17:47:38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“</w:t>
        </w:r>
      </w:ins>
      <w:ins w:id="335" w:author="刘朋 [2]" w:date="2025-02-15T17:47:45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老师</w:t>
        </w:r>
      </w:ins>
      <w:ins w:id="336" w:author="刘朋 [2]" w:date="2025-02-15T17:47:46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说</w:t>
        </w:r>
      </w:ins>
      <w:ins w:id="337" w:author="刘朋 [2]" w:date="2025-02-15T17:47:50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乐乐的</w:t>
        </w:r>
      </w:ins>
      <w:ins w:id="338" w:author="刘朋 [2]" w:date="2025-02-15T17:47:53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英语</w:t>
        </w:r>
      </w:ins>
      <w:ins w:id="339" w:author="刘朋 [2]" w:date="2025-02-15T17:47:58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口语</w:t>
        </w:r>
      </w:ins>
      <w:ins w:id="340" w:author="刘朋 [2]" w:date="2025-02-15T17:48:00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完全跟</w:t>
        </w:r>
      </w:ins>
      <w:ins w:id="341" w:author="刘朋 [2]" w:date="2025-02-15T17:48:01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不上，</w:t>
        </w:r>
      </w:ins>
      <w:ins w:id="342" w:author="刘朋 [2]" w:date="2025-02-15T17:49:01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后面</w:t>
        </w:r>
      </w:ins>
      <w:ins w:id="343" w:author="刘朋 [2]" w:date="2025-02-15T17:49:03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还是</w:t>
        </w:r>
      </w:ins>
      <w:ins w:id="344" w:author="刘朋 [2]" w:date="2025-02-15T17:49:06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得</w:t>
        </w:r>
      </w:ins>
      <w:ins w:id="345" w:author="刘朋 [2]" w:date="2025-02-15T17:49:08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给他</w:t>
        </w:r>
      </w:ins>
      <w:ins w:id="346" w:author="刘朋 [2]" w:date="2025-02-15T17:49:10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报个</w:t>
        </w:r>
      </w:ins>
      <w:ins w:id="347" w:author="刘朋 [2]" w:date="2025-02-15T17:49:18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班</w:t>
        </w:r>
      </w:ins>
      <w:ins w:id="348" w:author="刘朋 [2]" w:date="2025-02-15T17:53:19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，</w:t>
        </w:r>
      </w:ins>
      <w:ins w:id="349" w:author="刘朋 [2]" w:date="2025-02-15T17:53:21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你要不</w:t>
        </w:r>
      </w:ins>
      <w:ins w:id="350" w:author="刘朋 [2]" w:date="2025-02-15T17:53:22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问问你</w:t>
        </w:r>
      </w:ins>
      <w:ins w:id="351" w:author="刘朋 [2]" w:date="2025-02-15T17:53:23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同事</w:t>
        </w:r>
      </w:ins>
      <w:ins w:id="352" w:author="刘朋 [2]" w:date="2025-02-15T20:20:27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有没有</w:t>
        </w:r>
      </w:ins>
      <w:ins w:id="353" w:author="刘朋 [2]" w:date="2025-02-15T20:20:29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推荐</w:t>
        </w:r>
      </w:ins>
      <w:ins w:id="354" w:author="刘朋 [2]" w:date="2025-02-15T20:20:32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的</w:t>
        </w:r>
      </w:ins>
      <w:ins w:id="355" w:author="刘朋 [2]" w:date="2025-02-15T17:53:24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？</w:t>
        </w:r>
      </w:ins>
      <w:ins w:id="356" w:author="刘朋 [2]" w:date="2025-02-15T17:47:38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”</w:t>
        </w:r>
      </w:ins>
      <w:ins w:id="357" w:author="刘朋 [2]" w:date="2025-02-15T17:49:21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、</w:t>
        </w:r>
      </w:ins>
      <w:ins w:id="358" w:author="刘朋 [2]" w:date="2025-02-15T17:47:16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“</w:t>
        </w:r>
      </w:ins>
      <w:ins w:id="359" w:author="刘朋 [2]" w:date="2025-02-15T17:47:17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你</w:t>
        </w:r>
      </w:ins>
      <w:ins w:id="360" w:author="刘朋 [2]" w:date="2025-02-15T17:47:19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妈</w:t>
        </w:r>
      </w:ins>
      <w:ins w:id="361" w:author="刘朋 [2]" w:date="2025-02-15T17:51:06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每次</w:t>
        </w:r>
      </w:ins>
      <w:ins w:id="362" w:author="刘朋 [2]" w:date="2025-02-15T17:51:08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洗碗</w:t>
        </w:r>
      </w:ins>
      <w:ins w:id="363" w:author="刘朋 [2]" w:date="2025-02-15T17:51:12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都</w:t>
        </w:r>
      </w:ins>
      <w:ins w:id="364" w:author="刘朋 [2]" w:date="2025-02-15T17:51:13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不</w:t>
        </w:r>
      </w:ins>
      <w:ins w:id="365" w:author="刘朋 [2]" w:date="2025-02-15T17:51:16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洗</w:t>
        </w:r>
      </w:ins>
      <w:ins w:id="366" w:author="刘朋 [2]" w:date="2025-02-15T17:51:17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外面</w:t>
        </w:r>
      </w:ins>
      <w:ins w:id="367" w:author="刘朋 [2]" w:date="2025-02-15T17:51:18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，</w:t>
        </w:r>
      </w:ins>
      <w:ins w:id="368" w:author="刘朋 [2]" w:date="2025-02-15T17:51:19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拿起来</w:t>
        </w:r>
      </w:ins>
      <w:ins w:id="369" w:author="刘朋 [2]" w:date="2025-02-15T17:51:23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一</w:t>
        </w:r>
      </w:ins>
      <w:ins w:id="370" w:author="刘朋 [2]" w:date="2025-02-15T17:51:24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手</w:t>
        </w:r>
      </w:ins>
      <w:ins w:id="371" w:author="刘朋 [2]" w:date="2025-02-15T17:51:27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油，</w:t>
        </w:r>
      </w:ins>
      <w:ins w:id="372" w:author="刘朋 [2]" w:date="2025-02-15T17:51:28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说</w:t>
        </w:r>
      </w:ins>
      <w:ins w:id="373" w:author="刘朋 [2]" w:date="2025-02-15T17:51:29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了</w:t>
        </w:r>
      </w:ins>
      <w:ins w:id="374" w:author="刘朋 [2]" w:date="2025-02-15T17:51:31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多少次</w:t>
        </w:r>
      </w:ins>
      <w:ins w:id="375" w:author="刘朋 [2]" w:date="2025-02-15T17:51:32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都</w:t>
        </w:r>
      </w:ins>
      <w:ins w:id="376" w:author="刘朋 [2]" w:date="2025-02-15T17:51:33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不</w:t>
        </w:r>
      </w:ins>
      <w:ins w:id="377" w:author="刘朋 [2]" w:date="2025-02-15T17:51:37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听</w:t>
        </w:r>
      </w:ins>
      <w:ins w:id="378" w:author="刘朋 [2]" w:date="2025-02-15T17:47:16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”</w:t>
        </w:r>
      </w:ins>
      <w:ins w:id="379" w:author="刘朋 [2]" w:date="2025-02-15T17:53:36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……</w:t>
        </w:r>
      </w:ins>
      <w:ins w:id="380" w:author="刘朋 [2]" w:date="2025-02-15T17:53:47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有时候</w:t>
        </w:r>
      </w:ins>
      <w:ins w:id="381" w:author="刘朋 [2]" w:date="2025-02-15T17:53:53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他想，</w:t>
        </w:r>
      </w:ins>
      <w:ins w:id="382" w:author="刘朋 [2]" w:date="2025-02-15T20:26:08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人生在世</w:t>
        </w:r>
      </w:ins>
      <w:ins w:id="383" w:author="刘朋 [2]" w:date="2025-02-15T20:26:09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，</w:t>
        </w:r>
      </w:ins>
      <w:ins w:id="384" w:author="刘朋 [2]" w:date="2025-02-15T17:54:06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活着</w:t>
        </w:r>
      </w:ins>
      <w:ins w:id="385" w:author="刘朋 [2]" w:date="2025-02-15T20:26:13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究竟</w:t>
        </w:r>
      </w:ins>
      <w:ins w:id="386" w:author="刘朋 [2]" w:date="2025-02-15T17:54:08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是</w:t>
        </w:r>
      </w:ins>
      <w:ins w:id="387" w:author="刘朋 [2]" w:date="2025-02-15T17:54:09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为</w:t>
        </w:r>
      </w:ins>
      <w:ins w:id="388" w:author="刘朋 [2]" w:date="2025-02-15T17:54:10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了什么</w:t>
        </w:r>
      </w:ins>
      <w:ins w:id="389" w:author="刘朋 [2]" w:date="2025-02-15T17:54:12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呢</w:t>
        </w:r>
      </w:ins>
      <w:ins w:id="390" w:author="刘朋 [2]" w:date="2025-02-15T17:54:13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？</w:t>
        </w:r>
      </w:ins>
      <w:ins w:id="391" w:author="刘朋 [2]" w:date="2025-02-15T20:53:02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他明明</w:t>
        </w:r>
      </w:ins>
      <w:ins w:id="392" w:author="刘朋 [2]" w:date="2025-02-15T20:53:04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能</w:t>
        </w:r>
      </w:ins>
      <w:ins w:id="393" w:author="刘朋 [2]" w:date="2025-02-15T20:53:06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感受</w:t>
        </w:r>
      </w:ins>
    </w:p>
    <w:p w14:paraId="2A4EA4E8">
      <w:pPr>
        <w:pStyle w:val="6"/>
        <w:widowControl/>
        <w:rPr>
          <w:del w:id="394" w:author="刘朋 [2]" w:date="2025-02-15T17:54:23Z"/>
          <w:rFonts w:hint="eastAsia" w:ascii="微软雅黑 Light" w:hAnsi="微软雅黑 Light" w:eastAsia="微软雅黑 Light" w:cs="微软雅黑 Light"/>
        </w:rPr>
      </w:pPr>
      <w:del w:id="395" w:author="刘朋 [2]" w:date="2025-02-15T17:54:23Z">
        <w:r>
          <w:rPr>
            <w:rFonts w:ascii="微软雅黑 Light" w:hAnsi="微软雅黑 Light" w:eastAsia="微软雅黑 Light" w:cs="微软雅黑 Light"/>
          </w:rPr>
          <w:delText>"妈说老家三舅公的孙子满月，礼金要凑个整""钢琴老师说乐乐指法还是有问题，得加课"。</w:delText>
        </w:r>
      </w:del>
      <w:ins w:id="396" w:author="刘朋" w:date="2025-02-11T16:57:00Z">
        <w:del w:id="397" w:author="刘朋 [2]" w:date="2025-02-15T17:54:23Z">
          <w:r>
            <w:rPr>
              <w:rFonts w:hint="eastAsia" w:ascii="微软雅黑 Light" w:hAnsi="微软雅黑 Light" w:eastAsia="微软雅黑 Light" w:cs="微软雅黑 Light"/>
            </w:rPr>
            <w:delText>“你妈怎么怎么样！”</w:delText>
          </w:r>
        </w:del>
      </w:ins>
      <w:del w:id="398" w:author="刘朋 [2]" w:date="2025-02-15T17:54:23Z">
        <w:r>
          <w:rPr>
            <w:rFonts w:ascii="微软雅黑 Light" w:hAnsi="微软雅黑 Light" w:eastAsia="微软雅黑 Light" w:cs="微软雅黑 Light"/>
          </w:rPr>
          <w:delText>大C把座椅放倒半截，便利店买的金枪鱼饭团在胃里结成硬块。</w:delText>
        </w:r>
        <w:commentRangeStart w:id="2"/>
        <w:r>
          <w:rPr>
            <w:rFonts w:ascii="微软雅黑 Light" w:hAnsi="微软雅黑 Light" w:eastAsia="微软雅黑 Light" w:cs="微软雅黑 Light"/>
          </w:rPr>
          <w:delText>车顶渗进的雨水滴在仪表盘上</w:delText>
        </w:r>
        <w:commentRangeEnd w:id="2"/>
      </w:del>
      <w:del w:id="399" w:author="刘朋 [2]" w:date="2025-02-15T17:54:23Z">
        <w:r>
          <w:rPr/>
          <w:commentReference w:id="2"/>
        </w:r>
      </w:del>
      <w:del w:id="400" w:author="刘朋 [2]" w:date="2025-02-15T17:54:23Z">
        <w:r>
          <w:rPr>
            <w:rFonts w:ascii="微软雅黑 Light" w:hAnsi="微软雅黑 Light" w:eastAsia="微软雅黑 Light" w:cs="微软雅黑 Light"/>
          </w:rPr>
          <w:delText>，像某种隐秘的计时器。</w:delText>
        </w:r>
      </w:del>
    </w:p>
    <w:p w14:paraId="4A4425EE">
      <w:pPr>
        <w:pStyle w:val="6"/>
        <w:widowControl/>
        <w:rPr>
          <w:ins w:id="401" w:author="刘朋 [2]" w:date="2025-02-15T20:21:03Z"/>
          <w:rFonts w:hint="default" w:ascii="微软雅黑 Light" w:hAnsi="微软雅黑 Light" w:eastAsia="微软雅黑 Light" w:cs="微软雅黑 Light"/>
          <w:lang w:val="en-US" w:eastAsia="zh-CN"/>
        </w:rPr>
      </w:pPr>
      <w:ins w:id="402" w:author="刘朋 [2]" w:date="2025-02-15T20:24:24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裁员</w:t>
        </w:r>
      </w:ins>
      <w:ins w:id="403" w:author="刘朋 [2]" w:date="2025-02-15T20:24:29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终于</w:t>
        </w:r>
      </w:ins>
      <w:ins w:id="404" w:author="刘朋 [2]" w:date="2025-02-15T20:24:34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也</w:t>
        </w:r>
      </w:ins>
      <w:ins w:id="405" w:author="刘朋 [2]" w:date="2025-02-15T20:24:36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落到</w:t>
        </w:r>
      </w:ins>
      <w:ins w:id="406" w:author="刘朋 [2]" w:date="2025-02-15T20:24:37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了</w:t>
        </w:r>
      </w:ins>
      <w:ins w:id="407" w:author="刘朋 [2]" w:date="2025-02-15T20:27:37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大</w:t>
        </w:r>
      </w:ins>
      <w:ins w:id="408" w:author="刘朋 [2]" w:date="2025-02-15T20:24:39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C</w:t>
        </w:r>
      </w:ins>
      <w:ins w:id="409" w:author="刘朋 [2]" w:date="2025-02-15T20:24:41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头上</w:t>
        </w:r>
      </w:ins>
      <w:ins w:id="410" w:author="刘朋 [2]" w:date="2025-02-15T20:24:42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，</w:t>
        </w:r>
      </w:ins>
      <w:ins w:id="411" w:author="刘朋 [2]" w:date="2025-02-15T20:25:03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几天前</w:t>
        </w:r>
      </w:ins>
      <w:ins w:id="412" w:author="刘朋 [2]" w:date="2025-02-15T20:25:05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他就</w:t>
        </w:r>
      </w:ins>
      <w:ins w:id="413" w:author="刘朋 [2]" w:date="2025-02-15T20:25:06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听到</w:t>
        </w:r>
      </w:ins>
      <w:ins w:id="414" w:author="刘朋 [2]" w:date="2025-02-15T20:25:07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了</w:t>
        </w:r>
      </w:ins>
      <w:ins w:id="415" w:author="刘朋 [2]" w:date="2025-02-15T20:25:08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部门</w:t>
        </w:r>
      </w:ins>
      <w:ins w:id="416" w:author="刘朋 [2]" w:date="2025-02-15T20:25:10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裁员的</w:t>
        </w:r>
      </w:ins>
      <w:ins w:id="417" w:author="刘朋 [2]" w:date="2025-02-15T20:25:12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风声</w:t>
        </w:r>
      </w:ins>
      <w:ins w:id="418" w:author="刘朋 [2]" w:date="2025-02-15T20:25:15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，</w:t>
        </w:r>
      </w:ins>
      <w:ins w:id="419" w:author="刘朋 [2]" w:date="2025-02-15T20:25:16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既</w:t>
        </w:r>
      </w:ins>
      <w:ins w:id="420" w:author="刘朋 [2]" w:date="2025-02-15T20:25:20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惴惴不安</w:t>
        </w:r>
      </w:ins>
      <w:ins w:id="421" w:author="刘朋 [2]" w:date="2025-02-15T20:25:23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，</w:t>
        </w:r>
      </w:ins>
      <w:ins w:id="422" w:author="刘朋 [2]" w:date="2025-02-15T20:25:24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也</w:t>
        </w:r>
      </w:ins>
      <w:ins w:id="423" w:author="刘朋 [2]" w:date="2025-02-15T20:25:31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心存侥幸</w:t>
        </w:r>
      </w:ins>
      <w:ins w:id="424" w:author="刘朋 [2]" w:date="2025-02-15T20:26:30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，</w:t>
        </w:r>
      </w:ins>
      <w:ins w:id="425" w:author="刘朋 [2]" w:date="2025-02-15T20:26:32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直到</w:t>
        </w:r>
      </w:ins>
      <w:ins w:id="426" w:author="刘朋 [2]" w:date="2025-02-15T20:26:34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这天</w:t>
        </w:r>
      </w:ins>
      <w:ins w:id="427" w:author="刘朋 [2]" w:date="2025-02-15T20:26:35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被</w:t>
        </w:r>
      </w:ins>
      <w:ins w:id="428" w:author="刘朋 [2]" w:date="2025-02-15T20:26:36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部门</w:t>
        </w:r>
      </w:ins>
      <w:ins w:id="429" w:author="刘朋 [2]" w:date="2025-02-15T20:26:37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领导</w:t>
        </w:r>
      </w:ins>
      <w:ins w:id="430" w:author="刘朋 [2]" w:date="2025-02-15T20:26:46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和</w:t>
        </w:r>
      </w:ins>
      <w:ins w:id="431" w:author="刘朋 [2]" w:date="2025-02-15T20:26:47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HR</w:t>
        </w:r>
      </w:ins>
      <w:ins w:id="432" w:author="刘朋 [2]" w:date="2025-02-15T20:26:39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约谈</w:t>
        </w:r>
      </w:ins>
      <w:ins w:id="433" w:author="刘朋 [2]" w:date="2025-02-15T20:26:58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，</w:t>
        </w:r>
      </w:ins>
      <w:ins w:id="434" w:author="刘朋 [2]" w:date="2025-02-15T20:27:00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心</w:t>
        </w:r>
      </w:ins>
      <w:ins w:id="435" w:author="刘朋 [2]" w:date="2025-02-15T20:27:02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里的</w:t>
        </w:r>
      </w:ins>
      <w:ins w:id="436" w:author="刘朋 [2]" w:date="2025-02-15T20:27:03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最后</w:t>
        </w:r>
      </w:ins>
      <w:ins w:id="437" w:author="刘朋 [2]" w:date="2025-02-15T20:27:04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一丝</w:t>
        </w:r>
      </w:ins>
      <w:ins w:id="438" w:author="刘朋 [2]" w:date="2025-02-15T20:27:13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念想</w:t>
        </w:r>
      </w:ins>
      <w:ins w:id="439" w:author="刘朋 [2]" w:date="2025-02-15T20:27:14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也</w:t>
        </w:r>
      </w:ins>
      <w:ins w:id="440" w:author="刘朋 [2]" w:date="2025-02-15T20:27:16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断</w:t>
        </w:r>
      </w:ins>
      <w:ins w:id="441" w:author="刘朋 [2]" w:date="2025-02-15T20:27:17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了</w:t>
        </w:r>
      </w:ins>
      <w:ins w:id="442" w:author="刘朋 [2]" w:date="2025-02-15T20:26:40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。</w:t>
        </w:r>
      </w:ins>
      <w:ins w:id="443" w:author="刘朋 [2]" w:date="2025-02-15T20:28:07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领导</w:t>
        </w:r>
      </w:ins>
      <w:ins w:id="444" w:author="刘朋 [2]" w:date="2025-02-15T20:28:08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和</w:t>
        </w:r>
      </w:ins>
      <w:ins w:id="445" w:author="刘朋 [2]" w:date="2025-02-15T20:28:09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HR</w:t>
        </w:r>
      </w:ins>
      <w:ins w:id="446" w:author="刘朋 [2]" w:date="2025-02-15T20:28:10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倒也</w:t>
        </w:r>
      </w:ins>
      <w:ins w:id="447" w:author="刘朋 [2]" w:date="2025-02-15T20:28:14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和颜悦色</w:t>
        </w:r>
      </w:ins>
      <w:ins w:id="448" w:author="刘朋 [2]" w:date="2025-02-15T20:28:15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，</w:t>
        </w:r>
      </w:ins>
      <w:ins w:id="449" w:author="刘朋 [2]" w:date="2025-02-15T20:28:18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诚恳</w:t>
        </w:r>
      </w:ins>
      <w:ins w:id="450" w:author="刘朋 [2]" w:date="2025-02-15T20:28:20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地</w:t>
        </w:r>
      </w:ins>
      <w:ins w:id="451" w:author="刘朋 [2]" w:date="2025-02-15T20:28:21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谈了</w:t>
        </w:r>
      </w:ins>
      <w:ins w:id="452" w:author="刘朋 [2]" w:date="2025-02-15T20:28:22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公司</w:t>
        </w:r>
      </w:ins>
      <w:ins w:id="453" w:author="刘朋 [2]" w:date="2025-02-15T20:32:18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的</w:t>
        </w:r>
      </w:ins>
      <w:ins w:id="454" w:author="刘朋 [2]" w:date="2025-02-15T20:32:19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困难</w:t>
        </w:r>
      </w:ins>
      <w:ins w:id="455" w:author="刘朋 [2]" w:date="2025-02-15T20:28:24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和</w:t>
        </w:r>
      </w:ins>
      <w:ins w:id="456" w:author="刘朋 [2]" w:date="2025-02-15T20:28:25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部门</w:t>
        </w:r>
      </w:ins>
      <w:ins w:id="457" w:author="刘朋 [2]" w:date="2025-02-15T20:28:29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的</w:t>
        </w:r>
      </w:ins>
      <w:ins w:id="458" w:author="刘朋 [2]" w:date="2025-02-15T20:32:24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调整</w:t>
        </w:r>
      </w:ins>
      <w:ins w:id="459" w:author="刘朋 [2]" w:date="2025-02-15T20:28:41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，</w:t>
        </w:r>
      </w:ins>
      <w:ins w:id="460" w:author="刘朋 [2]" w:date="2025-02-15T20:30:37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表达了</w:t>
        </w:r>
      </w:ins>
      <w:ins w:id="461" w:author="刘朋 [2]" w:date="2025-02-15T20:30:40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遗憾</w:t>
        </w:r>
      </w:ins>
      <w:ins w:id="462" w:author="刘朋 [2]" w:date="2025-02-15T20:28:54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，</w:t>
        </w:r>
      </w:ins>
      <w:ins w:id="463" w:author="刘朋 [2]" w:date="2025-02-15T20:29:01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大C</w:t>
        </w:r>
      </w:ins>
      <w:ins w:id="464" w:author="刘朋 [2]" w:date="2025-02-15T20:29:03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又</w:t>
        </w:r>
      </w:ins>
      <w:ins w:id="465" w:author="刘朋 [2]" w:date="2025-02-15T20:29:06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能</w:t>
        </w:r>
      </w:ins>
      <w:ins w:id="466" w:author="刘朋 [2]" w:date="2025-02-15T20:29:07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说</w:t>
        </w:r>
      </w:ins>
      <w:ins w:id="467" w:author="刘朋 [2]" w:date="2025-02-15T20:29:08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什么呢</w:t>
        </w:r>
      </w:ins>
      <w:ins w:id="468" w:author="刘朋 [2]" w:date="2025-02-15T20:29:36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？</w:t>
        </w:r>
      </w:ins>
      <w:ins w:id="469" w:author="刘朋 [2]" w:date="2025-02-15T20:29:39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反倒</w:t>
        </w:r>
      </w:ins>
      <w:ins w:id="470" w:author="刘朋 [2]" w:date="2025-02-15T20:29:40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在</w:t>
        </w:r>
      </w:ins>
      <w:ins w:id="471" w:author="刘朋 [2]" w:date="2025-02-15T20:29:41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心理</w:t>
        </w:r>
      </w:ins>
      <w:ins w:id="472" w:author="刘朋 [2]" w:date="2025-02-15T20:29:42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嘀咕</w:t>
        </w:r>
      </w:ins>
      <w:ins w:id="473" w:author="刘朋 [2]" w:date="2025-02-15T20:29:44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要不要</w:t>
        </w:r>
      </w:ins>
      <w:ins w:id="474" w:author="刘朋 [2]" w:date="2025-02-15T20:29:46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感谢</w:t>
        </w:r>
      </w:ins>
      <w:ins w:id="475" w:author="刘朋 [2]" w:date="2025-02-15T20:29:47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领导</w:t>
        </w:r>
      </w:ins>
      <w:ins w:id="476" w:author="刘朋 [2]" w:date="2025-02-15T20:30:49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帮忙</w:t>
        </w:r>
      </w:ins>
      <w:ins w:id="477" w:author="刘朋 [2]" w:date="2025-02-15T20:30:51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争取</w:t>
        </w:r>
      </w:ins>
      <w:ins w:id="478" w:author="刘朋 [2]" w:date="2025-02-15T20:30:52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到的</w:t>
        </w:r>
      </w:ins>
      <w:ins w:id="479" w:author="刘朋 [2]" w:date="2025-02-15T20:30:54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足额</w:t>
        </w:r>
      </w:ins>
      <w:ins w:id="480" w:author="刘朋 [2]" w:date="2025-02-15T20:30:57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赔偿</w:t>
        </w:r>
      </w:ins>
      <w:ins w:id="481" w:author="刘朋 [2]" w:date="2025-02-15T20:30:58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，</w:t>
        </w:r>
      </w:ins>
      <w:ins w:id="482" w:author="刘朋 [2]" w:date="2025-02-15T20:31:07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但</w:t>
        </w:r>
      </w:ins>
      <w:ins w:id="483" w:author="刘朋 [2]" w:date="2025-02-15T20:31:09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终究</w:t>
        </w:r>
      </w:ins>
      <w:ins w:id="484" w:author="刘朋 [2]" w:date="2025-02-15T20:31:10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没有</w:t>
        </w:r>
      </w:ins>
      <w:ins w:id="485" w:author="刘朋 [2]" w:date="2025-02-15T20:31:13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说出口</w:t>
        </w:r>
      </w:ins>
      <w:ins w:id="486" w:author="刘朋 [2]" w:date="2025-02-15T20:31:23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。</w:t>
        </w:r>
      </w:ins>
      <w:ins w:id="487" w:author="刘朋 [2]" w:date="2025-02-15T20:33:26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走出</w:t>
        </w:r>
      </w:ins>
      <w:ins w:id="488" w:author="刘朋 [2]" w:date="2025-02-15T20:33:28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会议室，</w:t>
        </w:r>
      </w:ins>
      <w:ins w:id="489" w:author="刘朋 [2]" w:date="2025-02-15T20:33:30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对面</w:t>
        </w:r>
      </w:ins>
      <w:ins w:id="490" w:author="刘朋 [2]" w:date="2025-02-15T20:33:34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写字楼</w:t>
        </w:r>
      </w:ins>
      <w:ins w:id="491" w:author="刘朋 [2]" w:date="2025-02-15T20:33:38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玻璃幕</w:t>
        </w:r>
      </w:ins>
      <w:ins w:id="492" w:author="刘朋 [2]" w:date="2025-02-15T20:33:41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墙</w:t>
        </w:r>
      </w:ins>
      <w:ins w:id="493" w:author="刘朋 [2]" w:date="2025-02-15T20:33:43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翻身的</w:t>
        </w:r>
      </w:ins>
      <w:ins w:id="494" w:author="刘朋 [2]" w:date="2025-02-15T20:33:45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阳光</w:t>
        </w:r>
      </w:ins>
      <w:ins w:id="495" w:author="刘朋 [2]" w:date="2025-02-15T20:33:47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照在</w:t>
        </w:r>
      </w:ins>
      <w:ins w:id="496" w:author="刘朋 [2]" w:date="2025-02-15T20:33:48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他</w:t>
        </w:r>
      </w:ins>
      <w:ins w:id="497" w:author="刘朋 [2]" w:date="2025-02-15T20:33:50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脸上，</w:t>
        </w:r>
      </w:ins>
      <w:ins w:id="498" w:author="刘朋 [2]" w:date="2025-02-15T20:33:52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他</w:t>
        </w:r>
      </w:ins>
      <w:ins w:id="499" w:author="刘朋 [2]" w:date="2025-02-15T20:33:58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觉得</w:t>
        </w:r>
      </w:ins>
      <w:ins w:id="500" w:author="刘朋 [2]" w:date="2025-02-15T20:33:59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很</w:t>
        </w:r>
      </w:ins>
      <w:ins w:id="501" w:author="刘朋 [2]" w:date="2025-02-15T20:34:00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刺眼</w:t>
        </w:r>
      </w:ins>
      <w:ins w:id="502" w:author="刘朋 [2]" w:date="2025-02-15T20:34:01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，</w:t>
        </w:r>
      </w:ins>
      <w:ins w:id="503" w:author="刘朋 [2]" w:date="2025-02-15T20:34:05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像一只</w:t>
        </w:r>
      </w:ins>
      <w:ins w:id="504" w:author="刘朋 [2]" w:date="2025-02-15T20:34:17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被</w:t>
        </w:r>
      </w:ins>
      <w:ins w:id="505" w:author="刘朋 [2]" w:date="2025-02-15T20:34:19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放大镜</w:t>
        </w:r>
      </w:ins>
      <w:ins w:id="506" w:author="刘朋 [2]" w:date="2025-02-15T20:34:22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聚</w:t>
        </w:r>
      </w:ins>
      <w:ins w:id="507" w:author="刘朋 [2]" w:date="2025-02-15T20:34:23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光</w:t>
        </w:r>
      </w:ins>
      <w:ins w:id="508" w:author="刘朋 [2]" w:date="2025-02-15T20:34:24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下的</w:t>
        </w:r>
      </w:ins>
      <w:ins w:id="509" w:author="刘朋 [2]" w:date="2025-02-15T20:34:25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蚂蚁</w:t>
        </w:r>
      </w:ins>
      <w:ins w:id="510" w:author="刘朋 [2]" w:date="2025-02-15T20:34:26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，</w:t>
        </w:r>
      </w:ins>
      <w:ins w:id="511" w:author="刘朋 [2]" w:date="2025-02-15T20:34:45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滚烫灼烧</w:t>
        </w:r>
      </w:ins>
      <w:ins w:id="512" w:author="刘朋 [2]" w:date="2025-02-15T20:34:46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、</w:t>
        </w:r>
      </w:ins>
      <w:ins w:id="513" w:author="刘朋 [2]" w:date="2025-02-15T20:34:30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无处可逃</w:t>
        </w:r>
      </w:ins>
      <w:ins w:id="514" w:author="刘朋 [2]" w:date="2025-02-15T20:34:31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。</w:t>
        </w:r>
      </w:ins>
    </w:p>
    <w:p w14:paraId="1D4CA6BF">
      <w:pPr>
        <w:pStyle w:val="6"/>
        <w:widowControl/>
        <w:rPr>
          <w:del w:id="515" w:author="刘朋 [2]" w:date="2025-02-15T20:34:51Z"/>
          <w:rFonts w:hint="eastAsia" w:ascii="微软雅黑 Light" w:hAnsi="微软雅黑 Light" w:eastAsia="微软雅黑 Light" w:cs="微软雅黑 Light"/>
        </w:rPr>
      </w:pPr>
      <w:del w:id="516" w:author="刘朋 [2]" w:date="2025-02-15T20:34:51Z">
        <w:r>
          <w:rPr>
            <w:rFonts w:ascii="微软雅黑 Light" w:hAnsi="微软雅黑 Light" w:eastAsia="微软雅黑 Light" w:cs="微软雅黑 Light"/>
          </w:rPr>
          <w:delText>当HR总监的茶色镜片出现在会议室磨砂玻璃后时，大C正在数对面写字楼亮着的窗户。第17层第8扇，那个穿玫红色套装的女士每天下午三点会站起来做拉伸运动。"公司架构调整"的官方说辞从总监唇间滑出，像条冰冷的蛇钻进衬衫领口。赔偿金数额在A4纸上跳动，他突然注意到自己右手小拇指在抽搐，就像二十年前在县城网吧通宵后按空格的肌肉记忆。</w:delText>
        </w:r>
      </w:del>
    </w:p>
    <w:p w14:paraId="5771EA19">
      <w:pPr>
        <w:pStyle w:val="6"/>
        <w:widowControl/>
        <w:rPr>
          <w:rFonts w:hint="eastAsia" w:ascii="微软雅黑 Light" w:hAnsi="微软雅黑 Light" w:eastAsia="微软雅黑 Light" w:cs="微软雅黑 Light"/>
        </w:rPr>
      </w:pPr>
      <w:ins w:id="517" w:author="刘朋 [2]" w:date="2025-02-16T10:24:57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大C</w:t>
        </w:r>
      </w:ins>
      <w:ins w:id="518" w:author="刘朋 [2]" w:date="2025-02-16T10:24:58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没有</w:t>
        </w:r>
      </w:ins>
      <w:ins w:id="519" w:author="刘朋 [2]" w:date="2025-02-16T10:25:01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告知</w:t>
        </w:r>
      </w:ins>
      <w:ins w:id="520" w:author="刘朋 [2]" w:date="2025-02-16T10:25:02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家里</w:t>
        </w:r>
      </w:ins>
      <w:ins w:id="521" w:author="刘朋 [2]" w:date="2025-02-16T10:25:06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，</w:t>
        </w:r>
      </w:ins>
      <w:r>
        <w:rPr>
          <w:rFonts w:ascii="微软雅黑 Light" w:hAnsi="微软雅黑 Light" w:eastAsia="微软雅黑 Light" w:cs="微软雅黑 Light"/>
        </w:rPr>
        <w:t>第二</w:t>
      </w:r>
      <w:ins w:id="522" w:author="刘朋 [2]" w:date="2025-02-16T10:25:10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天</w:t>
        </w:r>
      </w:ins>
      <w:ins w:id="523" w:author="刘朋 [2]" w:date="2025-02-16T10:25:11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他</w:t>
        </w:r>
      </w:ins>
      <w:del w:id="524" w:author="刘朋 [2]" w:date="2025-02-16T10:25:09Z">
        <w:r>
          <w:rPr>
            <w:rFonts w:ascii="微软雅黑 Light" w:hAnsi="微软雅黑 Light" w:eastAsia="微软雅黑 Light" w:cs="微软雅黑 Light"/>
          </w:rPr>
          <w:delText>天</w:delText>
        </w:r>
      </w:del>
      <w:ins w:id="525" w:author="刘朋 [2]" w:date="2025-02-15T20:49:09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依旧</w:t>
        </w:r>
      </w:ins>
      <w:ins w:id="526" w:author="刘朋 [2]" w:date="2025-02-15T20:49:10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准时</w:t>
        </w:r>
      </w:ins>
      <w:ins w:id="527" w:author="刘朋 [2]" w:date="2025-02-15T20:49:11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出门</w:t>
        </w:r>
      </w:ins>
      <w:ins w:id="528" w:author="刘朋 [2]" w:date="2025-02-15T20:50:26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，</w:t>
        </w:r>
      </w:ins>
      <w:ins w:id="529" w:author="刘朋 [2]" w:date="2025-02-15T20:50:31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准时</w:t>
        </w:r>
      </w:ins>
      <w:ins w:id="530" w:author="刘朋 [2]" w:date="2025-02-15T20:50:32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到</w:t>
        </w:r>
      </w:ins>
      <w:ins w:id="531" w:author="刘朋 [2]" w:date="2025-02-15T20:50:34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地铁站，</w:t>
        </w:r>
      </w:ins>
      <w:ins w:id="532" w:author="刘朋 [2]" w:date="2025-02-15T20:51:01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最后</w:t>
        </w:r>
      </w:ins>
      <w:ins w:id="533" w:author="刘朋 [2]" w:date="2025-02-15T20:51:04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兜兜转转，</w:t>
        </w:r>
      </w:ins>
      <w:del w:id="534" w:author="刘朋 [2]" w:date="2025-02-15T20:50:48Z">
        <w:r>
          <w:rPr>
            <w:rFonts w:hint="default" w:ascii="微软雅黑 Light" w:hAnsi="微软雅黑 Light" w:eastAsia="微软雅黑 Light" w:cs="微软雅黑 Light"/>
            <w:lang w:val="en-US"/>
          </w:rPr>
          <w:delText>地铁依然准时进站。大</w:delText>
        </w:r>
      </w:del>
      <w:ins w:id="535" w:author="刘朋 [2]" w:date="2025-02-15T20:51:09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背着</w:t>
        </w:r>
      </w:ins>
      <w:del w:id="536" w:author="刘朋 [2]" w:date="2025-02-15T20:51:10Z">
        <w:r>
          <w:rPr>
            <w:rFonts w:ascii="微软雅黑 Light" w:hAnsi="微软雅黑 Light" w:eastAsia="微软雅黑 Light" w:cs="微软雅黑 Light"/>
          </w:rPr>
          <w:delText>C拎</w:delText>
        </w:r>
      </w:del>
      <w:del w:id="537" w:author="刘朋 [2]" w:date="2025-02-15T20:51:11Z">
        <w:r>
          <w:rPr>
            <w:rFonts w:ascii="微软雅黑 Light" w:hAnsi="微软雅黑 Light" w:eastAsia="微软雅黑 Light" w:cs="微软雅黑 Light"/>
          </w:rPr>
          <w:delText>着</w:delText>
        </w:r>
      </w:del>
      <w:r>
        <w:rPr>
          <w:rFonts w:ascii="微软雅黑 Light" w:hAnsi="微软雅黑 Light" w:eastAsia="微软雅黑 Light" w:cs="微软雅黑 Light"/>
        </w:rPr>
        <w:t>塞满</w:t>
      </w:r>
      <w:del w:id="538" w:author="刘朋 [2]" w:date="2025-02-15T20:51:24Z">
        <w:r>
          <w:rPr>
            <w:rFonts w:ascii="微软雅黑 Light" w:hAnsi="微软雅黑 Light" w:eastAsia="微软雅黑 Light" w:cs="微软雅黑 Light"/>
          </w:rPr>
          <w:delText>卫生纸和</w:delText>
        </w:r>
      </w:del>
      <w:r>
        <w:rPr>
          <w:rFonts w:ascii="微软雅黑 Light" w:hAnsi="微软雅黑 Light" w:eastAsia="微软雅黑 Light" w:cs="微软雅黑 Light"/>
        </w:rPr>
        <w:t>充电器</w:t>
      </w:r>
      <w:ins w:id="539" w:author="刘朋 [2]" w:date="2025-02-16T10:15:07Z">
        <w:r>
          <w:rPr>
            <w:rFonts w:hint="eastAsia" w:ascii="微软雅黑 Light" w:hAnsi="微软雅黑 Light" w:eastAsia="微软雅黑 Light" w:cs="微软雅黑 Light"/>
            <w:lang w:eastAsia="zh-CN"/>
          </w:rPr>
          <w:t>、</w:t>
        </w:r>
      </w:ins>
      <w:ins w:id="540" w:author="刘朋 [2]" w:date="2025-02-16T10:15:09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水杯</w:t>
        </w:r>
      </w:ins>
      <w:ins w:id="541" w:author="刘朋 [2]" w:date="2025-02-16T10:15:11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、</w:t>
        </w:r>
      </w:ins>
      <w:ins w:id="542" w:author="刘朋 [2]" w:date="2025-02-16T10:15:13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纸巾</w:t>
        </w:r>
      </w:ins>
      <w:ins w:id="543" w:author="刘朋 [2]" w:date="2025-02-15T20:51:27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和</w:t>
        </w:r>
      </w:ins>
      <w:ins w:id="544" w:author="刘朋 [2]" w:date="2025-02-15T20:51:29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笔记本</w:t>
        </w:r>
      </w:ins>
      <w:r>
        <w:rPr>
          <w:rFonts w:ascii="微软雅黑 Light" w:hAnsi="微软雅黑 Light" w:eastAsia="微软雅黑 Light" w:cs="微软雅黑 Light"/>
        </w:rPr>
        <w:t>的</w:t>
      </w:r>
      <w:del w:id="545" w:author="刘朋 [2]" w:date="2025-02-15T20:51:39Z">
        <w:r>
          <w:rPr>
            <w:rFonts w:hint="default" w:ascii="微软雅黑 Light" w:hAnsi="微软雅黑 Light" w:eastAsia="微软雅黑 Light" w:cs="微软雅黑 Light"/>
            <w:lang w:val="en-US"/>
          </w:rPr>
          <w:delText>旧公文包</w:delText>
        </w:r>
      </w:del>
      <w:ins w:id="546" w:author="刘朋 [2]" w:date="2025-02-15T20:51:43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双肩包</w:t>
        </w:r>
      </w:ins>
      <w:r>
        <w:rPr>
          <w:rFonts w:ascii="微软雅黑 Light" w:hAnsi="微软雅黑 Light" w:eastAsia="微软雅黑 Light" w:cs="微软雅黑 Light"/>
        </w:rPr>
        <w:t>走进</w:t>
      </w:r>
      <w:ins w:id="547" w:author="刘朋 [2]" w:date="2025-02-15T20:57:22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了</w:t>
        </w:r>
      </w:ins>
      <w:del w:id="548" w:author="刘朋 [2]" w:date="2025-02-15T17:55:41Z">
        <w:r>
          <w:rPr>
            <w:rFonts w:ascii="微软雅黑 Light" w:hAnsi="微软雅黑 Light" w:eastAsia="微软雅黑 Light" w:cs="微软雅黑 Light"/>
          </w:rPr>
          <w:delText>浦东</w:delText>
        </w:r>
      </w:del>
      <w:r>
        <w:rPr>
          <w:rFonts w:ascii="微软雅黑 Light" w:hAnsi="微软雅黑 Light" w:eastAsia="微软雅黑 Light" w:cs="微软雅黑 Light"/>
        </w:rPr>
        <w:t>图书馆</w:t>
      </w:r>
      <w:ins w:id="549" w:author="刘朋 [2]" w:date="2025-02-15T20:51:50Z">
        <w:r>
          <w:rPr>
            <w:rFonts w:hint="eastAsia" w:ascii="微软雅黑 Light" w:hAnsi="微软雅黑 Light" w:eastAsia="微软雅黑 Light" w:cs="微软雅黑 Light"/>
            <w:lang w:eastAsia="zh-CN"/>
          </w:rPr>
          <w:t>。</w:t>
        </w:r>
      </w:ins>
      <w:del w:id="550" w:author="刘朋 [2]" w:date="2025-02-15T20:51:49Z">
        <w:r>
          <w:rPr>
            <w:rFonts w:ascii="微软雅黑 Light" w:hAnsi="微软雅黑 Light" w:eastAsia="微软雅黑 Light" w:cs="微软雅黑 Light"/>
          </w:rPr>
          <w:delText>，</w:delText>
        </w:r>
      </w:del>
      <w:ins w:id="551" w:author="Peng Liu" w:date="2025-02-11T20:30:00Z">
        <w:r>
          <w:rPr>
            <w:rFonts w:hint="eastAsia" w:ascii="微软雅黑 Light" w:hAnsi="微软雅黑 Light" w:eastAsia="微软雅黑 Light" w:cs="微软雅黑 Light"/>
            <w:color w:val="FF0000"/>
            <w:rPrChange w:id="552" w:author="Peng Liu" w:date="2025-02-11T20:31:00Z">
              <w:rPr>
                <w:rFonts w:hint="eastAsia" w:ascii="微软雅黑 Light" w:hAnsi="微软雅黑 Light" w:eastAsia="微软雅黑 Light" w:cs="微软雅黑 Light"/>
              </w:rPr>
            </w:rPrChange>
          </w:rPr>
          <w:t>这天是工作日，电梯里</w:t>
        </w:r>
      </w:ins>
      <w:ins w:id="553" w:author="Peng Liu" w:date="2025-02-11T20:31:00Z">
        <w:r>
          <w:rPr>
            <w:rFonts w:hint="eastAsia" w:ascii="微软雅黑 Light" w:hAnsi="微软雅黑 Light" w:eastAsia="微软雅黑 Light" w:cs="微软雅黑 Light"/>
            <w:color w:val="FF0000"/>
            <w:rPrChange w:id="554" w:author="Peng Liu" w:date="2025-02-11T20:31:00Z">
              <w:rPr>
                <w:rFonts w:hint="eastAsia" w:ascii="微软雅黑 Light" w:hAnsi="微软雅黑 Light" w:eastAsia="微软雅黑 Light" w:cs="微软雅黑 Light"/>
              </w:rPr>
            </w:rPrChange>
          </w:rPr>
          <w:t>只有他一个人</w:t>
        </w:r>
      </w:ins>
      <w:ins w:id="555" w:author="Peng Liu" w:date="2025-02-11T20:31:00Z">
        <w:r>
          <w:rPr>
            <w:rFonts w:hint="eastAsia" w:ascii="微软雅黑 Light" w:hAnsi="微软雅黑 Light" w:eastAsia="微软雅黑 Light" w:cs="微软雅黑 Light"/>
          </w:rPr>
          <w:t>，</w:t>
        </w:r>
      </w:ins>
      <w:r>
        <w:rPr>
          <w:rFonts w:ascii="微软雅黑 Light" w:hAnsi="微软雅黑 Light" w:eastAsia="微软雅黑 Light" w:cs="微软雅黑 Light"/>
        </w:rPr>
        <w:t>电梯</w:t>
      </w:r>
      <w:ins w:id="556" w:author="刘朋 [2]" w:date="2025-02-15T20:58:00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的</w:t>
        </w:r>
      </w:ins>
      <w:r>
        <w:rPr>
          <w:rFonts w:ascii="微软雅黑 Light" w:hAnsi="微软雅黑 Light" w:eastAsia="微软雅黑 Light" w:cs="微软雅黑 Light"/>
        </w:rPr>
        <w:t>镜面映出</w:t>
      </w:r>
      <w:del w:id="557" w:author="刘朋 [2]" w:date="2025-02-15T20:58:06Z">
        <w:r>
          <w:rPr>
            <w:rFonts w:hint="default" w:ascii="微软雅黑 Light" w:hAnsi="微软雅黑 Light" w:eastAsia="微软雅黑 Light" w:cs="微软雅黑 Light"/>
            <w:lang w:val="en-US"/>
          </w:rPr>
          <w:delText>六</w:delText>
        </w:r>
      </w:del>
      <w:ins w:id="558" w:author="刘朋 [2]" w:date="2025-02-15T20:58:08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四</w:t>
        </w:r>
      </w:ins>
      <w:r>
        <w:rPr>
          <w:rFonts w:ascii="微软雅黑 Light" w:hAnsi="微软雅黑 Light" w:eastAsia="微软雅黑 Light" w:cs="微软雅黑 Light"/>
        </w:rPr>
        <w:t>个同样穿</w:t>
      </w:r>
      <w:del w:id="559" w:author="刘朋 [2]" w:date="2025-02-15T20:57:43Z">
        <w:r>
          <w:rPr>
            <w:rFonts w:ascii="微软雅黑 Light" w:hAnsi="微软雅黑 Light" w:eastAsia="微软雅黑 Light" w:cs="微软雅黑 Light"/>
          </w:rPr>
          <w:delText>商务</w:delText>
        </w:r>
      </w:del>
      <w:r>
        <w:rPr>
          <w:rFonts w:ascii="微软雅黑 Light" w:hAnsi="微软雅黑 Light" w:eastAsia="微软雅黑 Light" w:cs="微软雅黑 Light"/>
        </w:rPr>
        <w:t>衬衫</w:t>
      </w:r>
      <w:ins w:id="560" w:author="刘朋 [2]" w:date="2025-02-15T20:58:24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背</w:t>
        </w:r>
      </w:ins>
      <w:ins w:id="561" w:author="刘朋 [2]" w:date="2025-02-15T20:58:29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双肩包</w:t>
        </w:r>
      </w:ins>
      <w:r>
        <w:rPr>
          <w:rFonts w:ascii="微软雅黑 Light" w:hAnsi="微软雅黑 Light" w:eastAsia="微软雅黑 Light" w:cs="微软雅黑 Light"/>
        </w:rPr>
        <w:t>的男人</w:t>
      </w:r>
      <w:ins w:id="562" w:author="Peng Liu" w:date="2025-02-11T20:31:00Z">
        <w:r>
          <w:rPr>
            <w:rFonts w:hint="eastAsia" w:ascii="微软雅黑 Light" w:hAnsi="微软雅黑 Light" w:eastAsia="微软雅黑 Light" w:cs="微软雅黑 Light"/>
          </w:rPr>
          <w:t>，</w:t>
        </w:r>
      </w:ins>
      <w:ins w:id="563" w:author="Peng Liu" w:date="2025-02-11T20:31:00Z">
        <w:r>
          <w:rPr>
            <w:rFonts w:hint="eastAsia" w:ascii="微软雅黑 Light" w:hAnsi="微软雅黑 Light" w:eastAsia="微软雅黑 Light" w:cs="微软雅黑 Light"/>
            <w:color w:val="FF0000"/>
            <w:rPrChange w:id="564" w:author="Peng Liu" w:date="2025-02-11T20:31:00Z">
              <w:rPr>
                <w:rFonts w:hint="eastAsia" w:ascii="微软雅黑 Light" w:hAnsi="微软雅黑 Light" w:eastAsia="微软雅黑 Light" w:cs="微软雅黑 Light"/>
              </w:rPr>
            </w:rPrChange>
          </w:rPr>
          <w:t>他看着镜面，里面的</w:t>
        </w:r>
      </w:ins>
      <w:ins w:id="565" w:author="Peng Liu" w:date="2025-02-11T20:31:00Z">
        <w:del w:id="566" w:author="刘朋 [2]" w:date="2025-02-16T10:15:36Z">
          <w:r>
            <w:rPr>
              <w:rFonts w:hint="default" w:ascii="微软雅黑 Light" w:hAnsi="微软雅黑 Light" w:eastAsia="微软雅黑 Light" w:cs="微软雅黑 Light"/>
              <w:color w:val="FF0000"/>
              <w:rPrChange w:id="567" w:author="Peng Liu" w:date="2025-02-11T20:31:00Z">
                <w:rPr>
                  <w:rFonts w:hint="eastAsia" w:ascii="微软雅黑 Light" w:hAnsi="微软雅黑 Light" w:eastAsia="微软雅黑 Light" w:cs="微软雅黑 Light"/>
                </w:rPr>
              </w:rPrChange>
            </w:rPr>
            <w:delText>男人</w:delText>
          </w:r>
        </w:del>
      </w:ins>
      <w:ins w:id="570" w:author="刘朋 [2]" w:date="2025-02-16T10:15:38Z">
        <w:r>
          <w:rPr>
            <w:rFonts w:hint="eastAsia" w:ascii="微软雅黑 Light" w:hAnsi="微软雅黑 Light" w:eastAsia="微软雅黑 Light" w:cs="微软雅黑 Light"/>
            <w:color w:val="FF0000"/>
            <w:lang w:val="en-US" w:eastAsia="zh-CN"/>
          </w:rPr>
          <w:t>倒影</w:t>
        </w:r>
      </w:ins>
      <w:ins w:id="571" w:author="Peng Liu" w:date="2025-02-11T20:31:00Z">
        <w:r>
          <w:rPr>
            <w:rFonts w:hint="eastAsia" w:ascii="微软雅黑 Light" w:hAnsi="微软雅黑 Light" w:eastAsia="微软雅黑 Light" w:cs="微软雅黑 Light"/>
            <w:color w:val="FF0000"/>
            <w:rPrChange w:id="572" w:author="Peng Liu" w:date="2025-02-11T20:31:00Z">
              <w:rPr>
                <w:rFonts w:hint="eastAsia" w:ascii="微软雅黑 Light" w:hAnsi="微软雅黑 Light" w:eastAsia="微软雅黑 Light" w:cs="微软雅黑 Light"/>
              </w:rPr>
            </w:rPrChange>
          </w:rPr>
          <w:t>也凝视着他</w:t>
        </w:r>
      </w:ins>
      <w:r>
        <w:rPr>
          <w:rFonts w:ascii="微软雅黑 Light" w:hAnsi="微软雅黑 Light" w:eastAsia="微软雅黑 Light" w:cs="微软雅黑 Light"/>
        </w:rPr>
        <w:t>。</w:t>
      </w:r>
      <w:del w:id="573" w:author="刘朋 [2]" w:date="2025-02-15T20:59:04Z">
        <w:r>
          <w:rPr>
            <w:rFonts w:ascii="微软雅黑 Light" w:hAnsi="微软雅黑 Light" w:eastAsia="微软雅黑 Light" w:cs="微软雅黑 Light"/>
          </w:rPr>
          <w:delText>顶层的社科文献区，阳光穿过菱形玻璃穹顶，在《国富论》书脊上切出锐利的几何图案。</w:delText>
        </w:r>
      </w:del>
    </w:p>
    <w:p w14:paraId="3D64322A">
      <w:pPr>
        <w:pStyle w:val="6"/>
        <w:widowControl/>
        <w:rPr>
          <w:ins w:id="574" w:author="刘朋 [2]" w:date="2025-02-16T10:21:15Z"/>
          <w:rFonts w:hint="default" w:ascii="微软雅黑 Light" w:hAnsi="微软雅黑 Light" w:eastAsia="微软雅黑 Light" w:cs="微软雅黑 Light"/>
          <w:lang w:val="en-US" w:eastAsia="zh-CN"/>
        </w:rPr>
      </w:pPr>
      <w:ins w:id="575" w:author="刘朋 [2]" w:date="2025-02-15T20:59:13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大</w:t>
        </w:r>
      </w:ins>
      <w:ins w:id="576" w:author="刘朋 [2]" w:date="2025-02-15T20:59:14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C</w:t>
        </w:r>
      </w:ins>
      <w:ins w:id="577" w:author="刘朋 [2]" w:date="2025-02-15T20:59:17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漫无目的，</w:t>
        </w:r>
      </w:ins>
      <w:ins w:id="578" w:author="刘朋 [2]" w:date="2025-02-15T20:59:18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在</w:t>
        </w:r>
      </w:ins>
      <w:ins w:id="579" w:author="刘朋 [2]" w:date="2025-02-15T20:59:22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一排</w:t>
        </w:r>
      </w:ins>
      <w:ins w:id="580" w:author="刘朋 [2]" w:date="2025-02-15T20:59:24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排</w:t>
        </w:r>
      </w:ins>
      <w:ins w:id="581" w:author="刘朋 [2]" w:date="2025-02-15T20:59:26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书架</w:t>
        </w:r>
      </w:ins>
      <w:ins w:id="582" w:author="刘朋 [2]" w:date="2025-02-15T20:59:29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间</w:t>
        </w:r>
      </w:ins>
      <w:ins w:id="583" w:author="刘朋 [2]" w:date="2025-02-15T20:59:33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徘徊</w:t>
        </w:r>
      </w:ins>
      <w:ins w:id="584" w:author="刘朋 [2]" w:date="2025-02-15T21:00:20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，</w:t>
        </w:r>
      </w:ins>
      <w:ins w:id="585" w:author="刘朋 [2]" w:date="2025-02-15T21:00:21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想着</w:t>
        </w:r>
      </w:ins>
      <w:ins w:id="586" w:author="刘朋 [2]" w:date="2025-02-15T21:00:23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怎么</w:t>
        </w:r>
      </w:ins>
      <w:ins w:id="587" w:author="刘朋 [2]" w:date="2025-02-15T21:00:29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再</w:t>
        </w:r>
      </w:ins>
      <w:ins w:id="588" w:author="刘朋 [2]" w:date="2025-02-15T21:00:33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找</w:t>
        </w:r>
      </w:ins>
      <w:ins w:id="589" w:author="刘朋 [2]" w:date="2025-02-15T21:00:36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份</w:t>
        </w:r>
      </w:ins>
      <w:ins w:id="590" w:author="刘朋 [2]" w:date="2025-02-15T21:00:37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工作</w:t>
        </w:r>
      </w:ins>
      <w:ins w:id="591" w:author="刘朋 [2]" w:date="2025-02-15T21:00:39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，</w:t>
        </w:r>
      </w:ins>
      <w:ins w:id="592" w:author="刘朋 [2]" w:date="2025-02-15T21:00:41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哪个</w:t>
        </w:r>
      </w:ins>
      <w:ins w:id="593" w:author="刘朋 [2]" w:date="2025-02-15T21:00:43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朋友</w:t>
        </w:r>
      </w:ins>
      <w:ins w:id="594" w:author="刘朋 [2]" w:date="2025-02-15T21:00:44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能</w:t>
        </w:r>
      </w:ins>
      <w:ins w:id="595" w:author="刘朋 [2]" w:date="2025-02-15T21:00:45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帮忙</w:t>
        </w:r>
      </w:ins>
      <w:ins w:id="596" w:author="刘朋 [2]" w:date="2025-02-15T21:00:48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内推</w:t>
        </w:r>
      </w:ins>
      <w:ins w:id="597" w:author="刘朋 [2]" w:date="2025-02-15T20:59:41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。</w:t>
        </w:r>
      </w:ins>
      <w:commentRangeStart w:id="3"/>
      <w:r>
        <w:rPr>
          <w:rFonts w:ascii="微软雅黑 Light" w:hAnsi="微软雅黑 Light" w:eastAsia="微软雅黑 Light" w:cs="微软雅黑 Light"/>
        </w:rPr>
        <w:t>"</w:t>
      </w:r>
      <w:ins w:id="598" w:author="刘朋 [2]" w:date="2025-02-15T20:53:22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大</w:t>
        </w:r>
      </w:ins>
      <w:del w:id="599" w:author="刘朋 [2]" w:date="2025-02-15T20:53:21Z">
        <w:r>
          <w:rPr>
            <w:rFonts w:ascii="微软雅黑 Light" w:hAnsi="微软雅黑 Light" w:eastAsia="微软雅黑 Light" w:cs="微软雅黑 Light"/>
          </w:rPr>
          <w:delText>老</w:delText>
        </w:r>
      </w:del>
      <w:r>
        <w:rPr>
          <w:rFonts w:ascii="微软雅黑 Light" w:hAnsi="微软雅黑 Light" w:eastAsia="微软雅黑 Light" w:cs="微软雅黑 Light"/>
        </w:rPr>
        <w:t>C？"</w:t>
      </w:r>
      <w:ins w:id="600" w:author="刘朋 [2]" w:date="2025-02-15T21:00:53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一个</w:t>
        </w:r>
      </w:ins>
      <w:r>
        <w:rPr>
          <w:rFonts w:ascii="微软雅黑 Light" w:hAnsi="微软雅黑 Light" w:eastAsia="微软雅黑 Light" w:cs="微软雅黑 Light"/>
        </w:rPr>
        <w:t>沙哑的嗓音</w:t>
      </w:r>
      <w:del w:id="601" w:author="刘朋 [2]" w:date="2025-02-16T10:22:52Z">
        <w:r>
          <w:rPr>
            <w:rFonts w:ascii="微软雅黑 Light" w:hAnsi="微软雅黑 Light" w:eastAsia="微软雅黑 Light" w:cs="微软雅黑 Light"/>
          </w:rPr>
          <w:delText>从经济学书架后</w:delText>
        </w:r>
      </w:del>
      <w:r>
        <w:rPr>
          <w:rFonts w:ascii="微软雅黑 Light" w:hAnsi="微软雅黑 Light" w:eastAsia="微软雅黑 Light" w:cs="微软雅黑 Light"/>
        </w:rPr>
        <w:t>传来</w:t>
      </w:r>
      <w:del w:id="602" w:author="刘朋 [2]" w:date="2025-02-15T21:01:19Z">
        <w:r>
          <w:rPr>
            <w:rFonts w:ascii="微软雅黑 Light" w:hAnsi="微软雅黑 Light" w:eastAsia="微软雅黑 Light" w:cs="微软雅黑 Light"/>
          </w:rPr>
          <w:delText>。</w:delText>
        </w:r>
      </w:del>
      <w:ins w:id="603" w:author="刘朋 [2]" w:date="2025-02-15T21:01:19Z">
        <w:r>
          <w:rPr>
            <w:rFonts w:hint="eastAsia" w:ascii="微软雅黑 Light" w:hAnsi="微软雅黑 Light" w:eastAsia="微软雅黑 Light" w:cs="微软雅黑 Light"/>
            <w:lang w:eastAsia="zh-CN"/>
          </w:rPr>
          <w:t>，</w:t>
        </w:r>
      </w:ins>
      <w:r>
        <w:rPr>
          <w:rFonts w:ascii="微软雅黑 Light" w:hAnsi="微软雅黑 Light" w:eastAsia="微软雅黑 Light" w:cs="微软雅黑 Light"/>
        </w:rPr>
        <w:t>前同事老赵</w:t>
      </w:r>
      <w:ins w:id="604" w:author="刘朋 [2]" w:date="2025-02-16T10:15:49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从</w:t>
        </w:r>
      </w:ins>
      <w:ins w:id="605" w:author="刘朋 [2]" w:date="2025-02-16T10:15:51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书架</w:t>
        </w:r>
      </w:ins>
      <w:ins w:id="606" w:author="刘朋 [2]" w:date="2025-02-16T10:15:52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后</w:t>
        </w:r>
      </w:ins>
      <w:ins w:id="607" w:author="刘朋 [2]" w:date="2025-02-16T10:15:55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探出</w:t>
        </w:r>
      </w:ins>
      <w:ins w:id="608" w:author="刘朋 [2]" w:date="2025-02-16T10:15:56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头来</w:t>
        </w:r>
      </w:ins>
      <w:ins w:id="609" w:author="刘朋 [2]" w:date="2025-02-16T10:15:57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，</w:t>
        </w:r>
      </w:ins>
      <w:ins w:id="610" w:author="刘朋 [2]" w:date="2025-02-16T10:19:49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大</w:t>
        </w:r>
      </w:ins>
      <w:ins w:id="611" w:author="刘朋 [2]" w:date="2025-02-16T10:19:50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C</w:t>
        </w:r>
      </w:ins>
      <w:ins w:id="612" w:author="刘朋 [2]" w:date="2025-02-16T10:19:52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心</w:t>
        </w:r>
      </w:ins>
      <w:ins w:id="613" w:author="刘朋 [2]" w:date="2025-02-16T10:19:53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里</w:t>
        </w:r>
      </w:ins>
      <w:ins w:id="614" w:author="刘朋 [2]" w:date="2025-02-16T10:19:56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一惊，</w:t>
        </w:r>
      </w:ins>
      <w:ins w:id="615" w:author="刘朋 [2]" w:date="2025-02-16T10:21:27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盘算着</w:t>
        </w:r>
      </w:ins>
      <w:ins w:id="616" w:author="刘朋 [2]" w:date="2025-02-16T10:21:31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是要</w:t>
        </w:r>
      </w:ins>
      <w:ins w:id="617" w:author="刘朋 [2]" w:date="2025-02-16T10:21:33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如实相告</w:t>
        </w:r>
      </w:ins>
      <w:ins w:id="618" w:author="刘朋 [2]" w:date="2025-02-16T10:21:35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还是</w:t>
        </w:r>
      </w:ins>
      <w:ins w:id="619" w:author="刘朋 [2]" w:date="2025-02-16T10:21:38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找个</w:t>
        </w:r>
      </w:ins>
      <w:ins w:id="620" w:author="刘朋 [2]" w:date="2025-02-16T10:21:42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借口，</w:t>
        </w:r>
      </w:ins>
      <w:ins w:id="621" w:author="刘朋 [2]" w:date="2025-02-16T10:28:55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哪知</w:t>
        </w:r>
      </w:ins>
      <w:ins w:id="622" w:author="刘朋 [2]" w:date="2025-02-16T10:28:58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老赵</w:t>
        </w:r>
      </w:ins>
      <w:ins w:id="623" w:author="刘朋 [2]" w:date="2025-02-16T10:29:15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摆摆手</w:t>
        </w:r>
      </w:ins>
      <w:ins w:id="624" w:author="刘朋 [2]" w:date="2025-02-16T10:29:17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，</w:t>
        </w:r>
      </w:ins>
      <w:ins w:id="625" w:author="刘朋 [2]" w:date="2025-02-16T10:29:36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淡淡</w:t>
        </w:r>
      </w:ins>
      <w:ins w:id="626" w:author="刘朋 [2]" w:date="2025-02-16T10:29:38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一笑，</w:t>
        </w:r>
      </w:ins>
      <w:ins w:id="627" w:author="刘朋 [2]" w:date="2025-02-16T10:29:39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默默</w:t>
        </w:r>
      </w:ins>
      <w:ins w:id="628" w:author="刘朋 [2]" w:date="2025-02-16T10:29:40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走开</w:t>
        </w:r>
      </w:ins>
      <w:ins w:id="629" w:author="刘朋 [2]" w:date="2025-02-16T10:29:41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了</w:t>
        </w:r>
      </w:ins>
      <w:ins w:id="630" w:author="刘朋 [2]" w:date="2025-02-16T10:29:42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。</w:t>
        </w:r>
      </w:ins>
    </w:p>
    <w:p w14:paraId="4664149A">
      <w:pPr>
        <w:pStyle w:val="6"/>
        <w:widowControl/>
        <w:rPr>
          <w:ins w:id="631" w:author="刘朋" w:date="2025-02-11T16:55:00Z"/>
          <w:del w:id="632" w:author="刘朋 [2]" w:date="2025-02-16T10:30:00Z"/>
          <w:rFonts w:hint="eastAsia" w:ascii="微软雅黑 Light" w:hAnsi="微软雅黑 Light" w:eastAsia="微软雅黑 Light" w:cs="微软雅黑 Light"/>
        </w:rPr>
      </w:pPr>
      <w:del w:id="633" w:author="刘朋 [2]" w:date="2025-02-16T10:30:00Z">
        <w:r>
          <w:rPr>
            <w:rFonts w:ascii="微软雅黑 Light" w:hAnsi="微软雅黑 Light" w:eastAsia="微软雅黑 Light" w:cs="微软雅黑 Light"/>
          </w:rPr>
          <w:delText>的Polo衫领子泛黄，手里攥着《失业保障政策解读》。他们相视一笑，各自走向阅览室对角线两端，像被击溃的散兵保持着最后的尊严。</w:delText>
        </w:r>
        <w:commentRangeEnd w:id="3"/>
      </w:del>
      <w:del w:id="634" w:author="刘朋 [2]" w:date="2025-02-16T10:30:00Z">
        <w:r>
          <w:rPr/>
          <w:commentReference w:id="3"/>
        </w:r>
      </w:del>
    </w:p>
    <w:p w14:paraId="637E2498">
      <w:pPr>
        <w:pStyle w:val="6"/>
        <w:widowControl/>
        <w:rPr>
          <w:ins w:id="635" w:author="刘朋" w:date="2025-02-11T16:55:00Z"/>
          <w:del w:id="636" w:author="刘朋 [2]" w:date="2025-02-16T10:30:00Z"/>
          <w:rFonts w:hint="eastAsia" w:ascii="微软雅黑 Light" w:hAnsi="微软雅黑 Light" w:eastAsia="微软雅黑 Light" w:cs="微软雅黑 Light"/>
        </w:rPr>
      </w:pPr>
    </w:p>
    <w:p w14:paraId="4F0E132A">
      <w:pPr>
        <w:pStyle w:val="6"/>
        <w:widowControl/>
        <w:rPr>
          <w:rFonts w:hint="eastAsia" w:ascii="微软雅黑 Light" w:hAnsi="微软雅黑 Light" w:eastAsia="微软雅黑 Light" w:cs="微软雅黑 Light"/>
        </w:rPr>
      </w:pPr>
      <w:commentRangeStart w:id="4"/>
      <w:r>
        <w:rPr>
          <w:rFonts w:ascii="微软雅黑 Light" w:hAnsi="微软雅黑 Light" w:eastAsia="微软雅黑 Light" w:cs="微软雅黑 Light"/>
        </w:rPr>
        <w:t>窗外的云层正在聚集，</w:t>
      </w:r>
      <w:ins w:id="637" w:author="刘朋 [2]" w:date="2025-02-16T10:30:35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一场</w:t>
        </w:r>
      </w:ins>
      <w:ins w:id="638" w:author="刘朋 [2]" w:date="2025-02-16T10:30:36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暴风雨</w:t>
        </w:r>
      </w:ins>
      <w:ins w:id="639" w:author="刘朋 [2]" w:date="2025-02-16T10:30:38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又要</w:t>
        </w:r>
      </w:ins>
      <w:ins w:id="640" w:author="刘朋 [2]" w:date="2025-02-16T10:30:39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来</w:t>
        </w:r>
      </w:ins>
      <w:ins w:id="641" w:author="刘朋 [2]" w:date="2025-02-16T10:30:40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了。</w:t>
        </w:r>
      </w:ins>
      <w:r>
        <w:rPr>
          <w:rFonts w:ascii="微软雅黑 Light" w:hAnsi="微软雅黑 Light" w:eastAsia="微软雅黑 Light" w:cs="微软雅黑 Light"/>
        </w:rPr>
        <w:t>大C</w:t>
      </w:r>
      <w:ins w:id="642" w:author="刘朋 [2]" w:date="2025-02-16T10:23:54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随手</w:t>
        </w:r>
      </w:ins>
      <w:ins w:id="643" w:author="刘朋 [2]" w:date="2025-02-16T10:23:55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拿起</w:t>
        </w:r>
      </w:ins>
      <w:ins w:id="644" w:author="刘朋 [2]" w:date="2025-02-16T10:23:57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书架上</w:t>
        </w:r>
      </w:ins>
      <w:ins w:id="645" w:author="刘朋 [2]" w:date="2025-02-16T10:23:58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的</w:t>
        </w:r>
      </w:ins>
      <w:ins w:id="646" w:author="刘朋 [2]" w:date="2025-02-16T10:23:59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一本</w:t>
        </w:r>
      </w:ins>
      <w:ins w:id="647" w:author="刘朋 [2]" w:date="2025-02-16T10:24:00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小说，</w:t>
        </w:r>
      </w:ins>
      <w:ins w:id="648" w:author="刘朋 [2]" w:date="2025-02-16T10:24:01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是</w:t>
        </w:r>
      </w:ins>
      <w:ins w:id="649" w:author="刘朋 [2]" w:date="2025-02-16T10:24:03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卡夫卡的</w:t>
        </w:r>
      </w:ins>
      <w:ins w:id="650" w:author="刘朋 [2]" w:date="2025-02-16T10:24:04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《</w:t>
        </w:r>
      </w:ins>
      <w:ins w:id="651" w:author="刘朋 [2]" w:date="2025-02-16T10:24:08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城堡</w:t>
        </w:r>
      </w:ins>
      <w:ins w:id="652" w:author="刘朋 [2]" w:date="2025-02-16T10:24:04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》</w:t>
        </w:r>
      </w:ins>
      <w:ins w:id="653" w:author="刘朋 [2]" w:date="2025-02-16T10:24:10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，</w:t>
        </w:r>
      </w:ins>
      <w:r>
        <w:rPr>
          <w:rFonts w:ascii="微软雅黑 Light" w:hAnsi="微软雅黑 Light" w:eastAsia="微软雅黑 Light" w:cs="微软雅黑 Light"/>
        </w:rPr>
        <w:t>翻开</w:t>
      </w:r>
      <w:del w:id="654" w:author="刘朋 [2]" w:date="2025-02-16T10:24:13Z">
        <w:r>
          <w:rPr>
            <w:rFonts w:ascii="微软雅黑 Light" w:hAnsi="微软雅黑 Light" w:eastAsia="微软雅黑 Light" w:cs="微软雅黑 Light"/>
          </w:rPr>
          <w:delText>《城堡》</w:delText>
        </w:r>
      </w:del>
      <w:del w:id="655" w:author="刘朋 [2]" w:date="2025-02-16T10:24:12Z">
        <w:r>
          <w:rPr>
            <w:rFonts w:ascii="微软雅黑 Light" w:hAnsi="微软雅黑 Light" w:eastAsia="微软雅黑 Light" w:cs="微软雅黑 Light"/>
          </w:rPr>
          <w:delText>的</w:delText>
        </w:r>
      </w:del>
      <w:r>
        <w:rPr>
          <w:rFonts w:ascii="微软雅黑 Light" w:hAnsi="微软雅黑 Light" w:eastAsia="微软雅黑 Light" w:cs="微软雅黑 Light"/>
        </w:rPr>
        <w:t>扉页，发现某位读者用铅笔写着："我们都在等待永远不会到来的</w:t>
      </w:r>
      <w:ins w:id="656" w:author="刘朋 [2]" w:date="2025-02-16T10:24:24Z">
        <w:r>
          <w:rPr>
            <w:rFonts w:hint="eastAsia" w:ascii="微软雅黑 Light" w:hAnsi="微软雅黑 Light" w:eastAsia="微软雅黑 Light" w:cs="微软雅黑 Light"/>
            <w:lang w:val="en-US" w:eastAsia="zh-CN"/>
          </w:rPr>
          <w:t>未来</w:t>
        </w:r>
      </w:ins>
      <w:del w:id="657" w:author="刘朋 [2]" w:date="2025-02-16T10:24:22Z">
        <w:r>
          <w:rPr>
            <w:rFonts w:ascii="微软雅黑 Light" w:hAnsi="微软雅黑 Light" w:eastAsia="微软雅黑 Light" w:cs="微软雅黑 Light"/>
          </w:rPr>
          <w:delText>许可</w:delText>
        </w:r>
      </w:del>
      <w:del w:id="658" w:author="刘朋 [2]" w:date="2025-02-16T10:24:21Z">
        <w:r>
          <w:rPr>
            <w:rFonts w:ascii="微软雅黑 Light" w:hAnsi="微软雅黑 Light" w:eastAsia="微软雅黑 Light" w:cs="微软雅黑 Light"/>
          </w:rPr>
          <w:delText>证</w:delText>
        </w:r>
      </w:del>
      <w:r>
        <w:rPr>
          <w:rFonts w:ascii="微软雅黑 Light" w:hAnsi="微软雅黑 Light" w:eastAsia="微软雅黑 Light" w:cs="微软雅黑 Light"/>
        </w:rPr>
        <w:t>。"</w:t>
      </w:r>
      <w:commentRangeEnd w:id="4"/>
      <w:r>
        <w:commentReference w:id="4"/>
      </w:r>
    </w:p>
    <w:p w14:paraId="0AC05733">
      <w:pPr>
        <w:pStyle w:val="6"/>
        <w:widowControl/>
        <w:rPr>
          <w:rFonts w:hint="eastAsia" w:ascii="微软雅黑 Light" w:hAnsi="微软雅黑 Light" w:eastAsia="微软雅黑 Light" w:cs="微软雅黑 Ligh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刘朋" w:date="2025-02-11T16:53:00Z" w:initials="">
    <w:p w14:paraId="69B8D887">
      <w:pPr>
        <w:pStyle w:val="5"/>
      </w:pPr>
      <w:r>
        <w:rPr>
          <w:rFonts w:hint="eastAsia"/>
        </w:rPr>
        <w:t>所谓的边缘化就是调整座位？太简单了，没有必要</w:t>
      </w:r>
    </w:p>
  </w:comment>
  <w:comment w:id="1" w:author="刘朋" w:date="2025-02-11T16:54:00Z" w:initials="">
    <w:p w14:paraId="2FD79A89">
      <w:pPr>
        <w:pStyle w:val="5"/>
      </w:pPr>
      <w:r>
        <w:rPr>
          <w:rFonts w:hint="eastAsia"/>
        </w:rPr>
        <w:t>太刻意了，家庭压力、婆媳关系、亲子关系，都缺少正面描写</w:t>
      </w:r>
    </w:p>
  </w:comment>
  <w:comment w:id="2" w:author="刘朋" w:date="2025-02-11T16:54:00Z" w:initials="">
    <w:p w14:paraId="12D8CFC6">
      <w:pPr>
        <w:pStyle w:val="5"/>
      </w:pPr>
      <w:r>
        <w:rPr>
          <w:rFonts w:hint="eastAsia"/>
        </w:rPr>
        <w:t>怎么可能呢？</w:t>
      </w:r>
    </w:p>
  </w:comment>
  <w:comment w:id="3" w:author="刘朋 [2]" w:date="2025-02-15T17:56:45Z" w:initials="">
    <w:p w14:paraId="3E5BB093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保留，做一点改写</w:t>
      </w:r>
    </w:p>
  </w:comment>
  <w:comment w:id="4" w:author="刘朋" w:date="2025-02-11T16:55:00Z" w:initials="">
    <w:p w14:paraId="576FA4F1">
      <w:pPr>
        <w:pStyle w:val="5"/>
      </w:pPr>
      <w:r>
        <w:rPr>
          <w:rFonts w:hint="eastAsia"/>
        </w:rPr>
        <w:t>这里倒是写的不错，可以保留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9B8D887" w15:done="0"/>
  <w15:commentEx w15:paraId="2FD79A89" w15:done="0"/>
  <w15:commentEx w15:paraId="12D8CFC6" w15:done="0"/>
  <w15:commentEx w15:paraId="3E5BB093" w15:done="0"/>
  <w15:commentEx w15:paraId="576FA4F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刘朋">
    <w15:presenceInfo w15:providerId="None" w15:userId="刘朋"/>
  </w15:person>
  <w15:person w15:author="刘朋 [2]">
    <w15:presenceInfo w15:providerId="WPS Office" w15:userId="3962546966"/>
  </w15:person>
  <w15:person w15:author="Peng Liu">
    <w15:presenceInfo w15:providerId="Windows Live" w15:userId="7d0b5bd7cbb360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trackRevision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7B6DC7"/>
    <w:rsid w:val="000B1C22"/>
    <w:rsid w:val="001D435C"/>
    <w:rsid w:val="007E5AF7"/>
    <w:rsid w:val="008233CE"/>
    <w:rsid w:val="008B6F79"/>
    <w:rsid w:val="008D30CA"/>
    <w:rsid w:val="009E5534"/>
    <w:rsid w:val="00A25032"/>
    <w:rsid w:val="00AA1971"/>
    <w:rsid w:val="00C74DF9"/>
    <w:rsid w:val="00D62FCF"/>
    <w:rsid w:val="00DA68BE"/>
    <w:rsid w:val="00DF682F"/>
    <w:rsid w:val="00E74D9D"/>
    <w:rsid w:val="00EE0CBD"/>
    <w:rsid w:val="00FA279C"/>
    <w:rsid w:val="02317AF5"/>
    <w:rsid w:val="02D6096C"/>
    <w:rsid w:val="02F46DFF"/>
    <w:rsid w:val="0642790D"/>
    <w:rsid w:val="066C6571"/>
    <w:rsid w:val="07CC09EB"/>
    <w:rsid w:val="07FF1E34"/>
    <w:rsid w:val="088A3179"/>
    <w:rsid w:val="0AC91212"/>
    <w:rsid w:val="0B2C5A73"/>
    <w:rsid w:val="0C0B2605"/>
    <w:rsid w:val="0C1101A3"/>
    <w:rsid w:val="0C670CE3"/>
    <w:rsid w:val="102313C5"/>
    <w:rsid w:val="13550110"/>
    <w:rsid w:val="15100BB9"/>
    <w:rsid w:val="17A42A30"/>
    <w:rsid w:val="185A1650"/>
    <w:rsid w:val="192161AB"/>
    <w:rsid w:val="19514B52"/>
    <w:rsid w:val="1B60145D"/>
    <w:rsid w:val="1E0D715B"/>
    <w:rsid w:val="248D2843"/>
    <w:rsid w:val="24CA0A6C"/>
    <w:rsid w:val="275475BD"/>
    <w:rsid w:val="27687CE7"/>
    <w:rsid w:val="28A32AC6"/>
    <w:rsid w:val="2A406D9A"/>
    <w:rsid w:val="2DE41D3C"/>
    <w:rsid w:val="2DF65651"/>
    <w:rsid w:val="2EBF49BF"/>
    <w:rsid w:val="2F7B6DC7"/>
    <w:rsid w:val="30776DA0"/>
    <w:rsid w:val="31480833"/>
    <w:rsid w:val="33264D74"/>
    <w:rsid w:val="34AE6BFF"/>
    <w:rsid w:val="35A63D7A"/>
    <w:rsid w:val="380B4369"/>
    <w:rsid w:val="3B726881"/>
    <w:rsid w:val="3E517603"/>
    <w:rsid w:val="408416E3"/>
    <w:rsid w:val="40B842B9"/>
    <w:rsid w:val="40EF1377"/>
    <w:rsid w:val="41B359D9"/>
    <w:rsid w:val="4DD0778F"/>
    <w:rsid w:val="4ED96B17"/>
    <w:rsid w:val="517F71C4"/>
    <w:rsid w:val="51856AE2"/>
    <w:rsid w:val="54813591"/>
    <w:rsid w:val="54BD6AA2"/>
    <w:rsid w:val="561D553B"/>
    <w:rsid w:val="5E672E90"/>
    <w:rsid w:val="626C6E93"/>
    <w:rsid w:val="69F44CA8"/>
    <w:rsid w:val="77234781"/>
    <w:rsid w:val="77420E4E"/>
    <w:rsid w:val="787B4617"/>
    <w:rsid w:val="788F1714"/>
    <w:rsid w:val="7A76789E"/>
    <w:rsid w:val="7BAE6AB2"/>
    <w:rsid w:val="7D9C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bCs/>
      <w:kern w:val="0"/>
      <w:sz w:val="27"/>
      <w:szCs w:val="27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bCs/>
      <w:kern w:val="0"/>
      <w:sz w:val="24"/>
    </w:rPr>
  </w:style>
  <w:style w:type="paragraph" w:styleId="4">
    <w:name w:val="heading 6"/>
    <w:basedOn w:val="1"/>
    <w:next w:val="1"/>
    <w:semiHidden/>
    <w:unhideWhenUsed/>
    <w:qFormat/>
    <w:uiPriority w:val="0"/>
    <w:pPr>
      <w:spacing w:beforeAutospacing="1" w:afterAutospacing="1"/>
      <w:jc w:val="left"/>
      <w:outlineLvl w:val="5"/>
    </w:pPr>
    <w:rPr>
      <w:rFonts w:hint="eastAsia" w:ascii="宋体" w:hAnsi="宋体" w:eastAsia="宋体" w:cs="Times New Roman"/>
      <w:b/>
      <w:bCs/>
      <w:kern w:val="0"/>
      <w:sz w:val="15"/>
      <w:szCs w:val="15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annotation reference"/>
    <w:basedOn w:val="8"/>
    <w:qFormat/>
    <w:uiPriority w:val="0"/>
    <w:rPr>
      <w:sz w:val="21"/>
      <w:szCs w:val="21"/>
    </w:rPr>
  </w:style>
  <w:style w:type="paragraph" w:customStyle="1" w:styleId="11">
    <w:name w:val="Revision"/>
    <w:hidden/>
    <w:unhideWhenUsed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2335</Words>
  <Characters>2360</Characters>
  <Lines>10</Lines>
  <Paragraphs>2</Paragraphs>
  <TotalTime>1279</TotalTime>
  <ScaleCrop>false</ScaleCrop>
  <LinksUpToDate>false</LinksUpToDate>
  <CharactersWithSpaces>2360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2025-02-03T09:55:00Z</dcterms:created>
  <dc:creator>刘朋</dc:creator>
  <cp:lastModifiedBy>刘朋</cp:lastModifiedBy>
  <dcterms:modified xsi:type="dcterms:W3CDTF">2025-02-16T23:43:31Z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9552A231EA7D4F7B9F3154594F31D950_11</vt:lpwstr>
  </property>
  <property fmtid="{D5CDD505-2E9C-101B-9397-08002B2CF9AE}" pid="4" name="KSOTemplateDocerSaveRecord">
    <vt:lpwstr>eyJoZGlkIjoiMjdjNzQ5YjI3OTIzNjIzYmZlZmE2MWFiZmM1Mjg2ZWUiLCJ1c2VySWQiOiI0OTYwMDg5OTEifQ==</vt:lpwstr>
  </property>
</Properties>
</file>